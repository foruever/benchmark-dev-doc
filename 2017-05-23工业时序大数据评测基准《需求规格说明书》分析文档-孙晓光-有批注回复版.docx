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300916" w:displacedByCustomXml="next"/>
    <w:bookmarkStart w:id="1" w:name="_Toc48203124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p w14:paraId="331ACCA6" w14:textId="77777777" w:rsidR="000E3CC7" w:rsidRPr="000E3CC7" w:rsidRDefault="00B71C76">
          <w:pPr>
            <w:pStyle w:val="10"/>
            <w:tabs>
              <w:tab w:val="right" w:leader="dot" w:pos="8296"/>
            </w:tabs>
            <w:rPr>
              <w:ins w:id="2" w:author="xg s" w:date="2017-05-23T16:55:00Z"/>
              <w:noProof/>
            </w:rPr>
          </w:pPr>
          <w:r w:rsidRPr="00D46FAD">
            <w:fldChar w:fldCharType="begin"/>
          </w:r>
          <w:r w:rsidRPr="00D46FAD">
            <w:instrText xml:space="preserve"> TOC \o "1-3" \h \z \u </w:instrText>
          </w:r>
          <w:r w:rsidRPr="00D46FAD">
            <w:fldChar w:fldCharType="separate"/>
          </w:r>
          <w:ins w:id="3" w:author="xg s" w:date="2017-05-23T16:55:00Z">
            <w:r w:rsidR="000E3CC7" w:rsidRPr="00876EFE">
              <w:rPr>
                <w:rStyle w:val="ab"/>
                <w:noProof/>
              </w:rPr>
              <w:fldChar w:fldCharType="begin"/>
            </w:r>
            <w:r w:rsidR="000E3CC7" w:rsidRPr="000E3CC7">
              <w:rPr>
                <w:rStyle w:val="ab"/>
                <w:noProof/>
              </w:rPr>
              <w:instrText xml:space="preserve"> </w:instrText>
            </w:r>
            <w:r w:rsidR="000E3CC7" w:rsidRPr="000E3CC7">
              <w:rPr>
                <w:noProof/>
              </w:rPr>
              <w:instrText>HYPERLINK \l "_Toc483321839"</w:instrText>
            </w:r>
            <w:r w:rsidR="000E3CC7" w:rsidRPr="000E3CC7">
              <w:rPr>
                <w:rStyle w:val="ab"/>
                <w:noProof/>
              </w:rPr>
              <w:instrText xml:space="preserve"> </w:instrText>
            </w:r>
            <w:r w:rsidR="000E3CC7" w:rsidRPr="00876EFE">
              <w:rPr>
                <w:rStyle w:val="ab"/>
                <w:noProof/>
                <w:rPrChange w:id="4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="000E3CC7" w:rsidRPr="000E3CC7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0E3CC7" w:rsidRPr="000E3CC7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0E3CC7" w:rsidRPr="000E3CC7">
              <w:rPr>
                <w:noProof/>
                <w:webHidden/>
              </w:rPr>
              <w:tab/>
            </w:r>
            <w:r w:rsidR="000E3CC7" w:rsidRPr="00876EFE">
              <w:rPr>
                <w:noProof/>
                <w:webHidden/>
              </w:rPr>
              <w:fldChar w:fldCharType="begin"/>
            </w:r>
            <w:r w:rsidR="000E3CC7" w:rsidRPr="000E3CC7">
              <w:rPr>
                <w:noProof/>
                <w:webHidden/>
              </w:rPr>
              <w:instrText xml:space="preserve"> PAGEREF _Toc483321839 \h </w:instrText>
            </w:r>
          </w:ins>
          <w:r w:rsidR="000E3CC7" w:rsidRPr="00876EFE">
            <w:rPr>
              <w:noProof/>
              <w:webHidden/>
            </w:rPr>
          </w:r>
          <w:r w:rsidR="000E3CC7" w:rsidRPr="00876EFE">
            <w:rPr>
              <w:noProof/>
              <w:webHidden/>
            </w:rPr>
            <w:fldChar w:fldCharType="separate"/>
          </w:r>
          <w:ins w:id="5" w:author="xg s" w:date="2017-05-23T16:56:00Z">
            <w:r w:rsidR="00876EFE">
              <w:rPr>
                <w:noProof/>
                <w:webHidden/>
              </w:rPr>
              <w:t>2</w:t>
            </w:r>
          </w:ins>
          <w:ins w:id="6" w:author="xg s" w:date="2017-05-23T16:55:00Z">
            <w:r w:rsidR="000E3CC7" w:rsidRPr="00876EFE">
              <w:rPr>
                <w:noProof/>
                <w:webHidden/>
              </w:rPr>
              <w:fldChar w:fldCharType="end"/>
            </w:r>
            <w:r w:rsidR="000E3CC7" w:rsidRPr="00876EFE">
              <w:rPr>
                <w:rStyle w:val="ab"/>
                <w:noProof/>
              </w:rPr>
              <w:fldChar w:fldCharType="end"/>
            </w:r>
          </w:ins>
        </w:p>
        <w:p w14:paraId="2629B7F3" w14:textId="77777777" w:rsidR="000E3CC7" w:rsidRPr="000E3CC7" w:rsidRDefault="000E3CC7">
          <w:pPr>
            <w:pStyle w:val="10"/>
            <w:tabs>
              <w:tab w:val="left" w:pos="420"/>
              <w:tab w:val="right" w:leader="dot" w:pos="8296"/>
            </w:tabs>
            <w:rPr>
              <w:ins w:id="7" w:author="xg s" w:date="2017-05-23T16:55:00Z"/>
              <w:noProof/>
            </w:rPr>
          </w:pPr>
          <w:ins w:id="8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"_Toc483321840"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9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>2.</w:t>
            </w:r>
            <w:r w:rsidRPr="000E3CC7">
              <w:rPr>
                <w:noProof/>
              </w:rPr>
              <w:tab/>
            </w:r>
            <w:r w:rsidRPr="000E3CC7">
              <w:rPr>
                <w:rStyle w:val="ab"/>
                <w:rFonts w:hint="eastAsia"/>
                <w:noProof/>
              </w:rPr>
              <w:t>测试场景模式定义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_Toc483321840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0" w:author="xg s" w:date="2017-05-23T16:56:00Z">
            <w:r w:rsidR="00876EFE">
              <w:rPr>
                <w:noProof/>
                <w:webHidden/>
              </w:rPr>
              <w:t>3</w:t>
            </w:r>
          </w:ins>
          <w:ins w:id="11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2982AF3C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2" w:author="xg s" w:date="2017-05-23T16:55:00Z"/>
              <w:noProof/>
            </w:rPr>
          </w:pPr>
          <w:ins w:id="13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"_Toc483321841"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4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2.1 </w:t>
            </w:r>
            <w:r w:rsidRPr="000E3CC7">
              <w:rPr>
                <w:rStyle w:val="ab"/>
                <w:rFonts w:hint="eastAsia"/>
                <w:noProof/>
              </w:rPr>
              <w:t>定义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_Toc483321841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5" w:author="xg s" w:date="2017-05-23T16:56:00Z">
            <w:r w:rsidR="00876EFE">
              <w:rPr>
                <w:noProof/>
                <w:webHidden/>
              </w:rPr>
              <w:t>3</w:t>
            </w:r>
          </w:ins>
          <w:ins w:id="16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15894EFE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7" w:author="xg s" w:date="2017-05-23T16:55:00Z"/>
              <w:noProof/>
            </w:rPr>
          </w:pPr>
          <w:ins w:id="18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"_Toc483321842"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9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2.2 </w:t>
            </w:r>
            <w:r w:rsidRPr="000E3CC7">
              <w:rPr>
                <w:rStyle w:val="ab"/>
                <w:rFonts w:hint="eastAsia"/>
                <w:noProof/>
              </w:rPr>
              <w:t>测试场景模式分类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_Toc483321842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20" w:author="xg s" w:date="2017-05-23T16:56:00Z">
            <w:r w:rsidR="00876EFE">
              <w:rPr>
                <w:noProof/>
                <w:webHidden/>
              </w:rPr>
              <w:t>3</w:t>
            </w:r>
          </w:ins>
          <w:ins w:id="21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4FA8109B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22" w:author="xg s" w:date="2017-05-23T16:55:00Z"/>
              <w:noProof/>
            </w:rPr>
          </w:pPr>
          <w:ins w:id="23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"_Toc483321843"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24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bCs/>
                <w:noProof/>
                <w:rPrChange w:id="25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2.2.1 </w:t>
            </w:r>
            <w:r w:rsidRPr="000E3CC7">
              <w:rPr>
                <w:rStyle w:val="ab"/>
                <w:rFonts w:hint="eastAsia"/>
                <w:bCs/>
                <w:noProof/>
                <w:rPrChange w:id="26" w:author="xg s" w:date="2017-05-23T16:55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前提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_Toc483321843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27" w:author="xg s" w:date="2017-05-23T16:56:00Z">
            <w:r w:rsidR="00876EFE">
              <w:rPr>
                <w:noProof/>
                <w:webHidden/>
              </w:rPr>
              <w:t>3</w:t>
            </w:r>
          </w:ins>
          <w:ins w:id="28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7D91FC32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29" w:author="xg s" w:date="2017-05-23T16:55:00Z"/>
              <w:noProof/>
            </w:rPr>
          </w:pPr>
          <w:ins w:id="30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"_Toc483321844"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31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2.2.2 </w:t>
            </w:r>
            <w:r w:rsidRPr="000E3CC7">
              <w:rPr>
                <w:rStyle w:val="ab"/>
                <w:rFonts w:hint="eastAsia"/>
                <w:noProof/>
              </w:rPr>
              <w:t>各列定义解释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_Toc483321844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32" w:author="xg s" w:date="2017-05-23T16:56:00Z">
            <w:r w:rsidR="00876EFE">
              <w:rPr>
                <w:noProof/>
                <w:webHidden/>
              </w:rPr>
              <w:t>3</w:t>
            </w:r>
          </w:ins>
          <w:ins w:id="33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64850DF6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34" w:author="xg s" w:date="2017-05-23T16:55:00Z"/>
              <w:noProof/>
            </w:rPr>
          </w:pPr>
          <w:ins w:id="35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"_Toc483321845"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36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2.2.3 </w:t>
            </w:r>
            <w:r w:rsidRPr="000E3CC7">
              <w:rPr>
                <w:rStyle w:val="ab"/>
                <w:rFonts w:hint="eastAsia"/>
                <w:noProof/>
              </w:rPr>
              <w:t>压力模式明细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_Toc483321845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37" w:author="xg s" w:date="2017-05-23T16:56:00Z">
            <w:r w:rsidR="00876EFE">
              <w:rPr>
                <w:noProof/>
                <w:webHidden/>
              </w:rPr>
              <w:t>3</w:t>
            </w:r>
          </w:ins>
          <w:ins w:id="38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5F7583B0" w14:textId="77777777" w:rsidR="000E3CC7" w:rsidRPr="000E3CC7" w:rsidRDefault="000E3CC7">
          <w:pPr>
            <w:pStyle w:val="10"/>
            <w:tabs>
              <w:tab w:val="right" w:leader="dot" w:pos="8296"/>
            </w:tabs>
            <w:rPr>
              <w:ins w:id="39" w:author="xg s" w:date="2017-05-23T16:55:00Z"/>
              <w:noProof/>
            </w:rPr>
          </w:pPr>
          <w:ins w:id="40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"_Toc483321846"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41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3. </w:t>
            </w:r>
            <w:r w:rsidRPr="000E3CC7">
              <w:rPr>
                <w:rStyle w:val="ab"/>
                <w:rFonts w:hint="eastAsia"/>
                <w:noProof/>
              </w:rPr>
              <w:t>测试项的需求分析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_Toc483321846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42" w:author="xg s" w:date="2017-05-23T16:56:00Z">
            <w:r w:rsidR="00876EFE">
              <w:rPr>
                <w:noProof/>
                <w:webHidden/>
              </w:rPr>
              <w:t>6</w:t>
            </w:r>
          </w:ins>
          <w:ins w:id="43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3A49D14D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44" w:author="xg s" w:date="2017-05-23T16:55:00Z"/>
              <w:noProof/>
            </w:rPr>
          </w:pPr>
          <w:ins w:id="45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"_Toc483321847"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46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3.1 </w:t>
            </w:r>
            <w:r w:rsidRPr="000E3CC7">
              <w:rPr>
                <w:rStyle w:val="ab"/>
                <w:rFonts w:hint="eastAsia"/>
                <w:noProof/>
              </w:rPr>
              <w:t>核心测试项</w:t>
            </w:r>
            <w:r w:rsidRPr="000E3CC7">
              <w:rPr>
                <w:rStyle w:val="ab"/>
                <w:noProof/>
              </w:rPr>
              <w:t>(</w:t>
            </w:r>
            <w:r w:rsidRPr="000E3CC7">
              <w:rPr>
                <w:rStyle w:val="ab"/>
                <w:rFonts w:hint="eastAsia"/>
                <w:noProof/>
              </w:rPr>
              <w:t>生产中用的较多的功能，读写测试</w:t>
            </w:r>
            <w:r w:rsidRPr="000E3CC7">
              <w:rPr>
                <w:rStyle w:val="ab"/>
                <w:noProof/>
              </w:rPr>
              <w:t>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_Toc483321847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47" w:author="xg s" w:date="2017-05-23T16:56:00Z">
            <w:r w:rsidR="00876EFE">
              <w:rPr>
                <w:noProof/>
                <w:webHidden/>
              </w:rPr>
              <w:t>6</w:t>
            </w:r>
          </w:ins>
          <w:ins w:id="48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3CEF530F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49" w:author="xg s" w:date="2017-05-23T16:55:00Z"/>
              <w:noProof/>
            </w:rPr>
          </w:pPr>
          <w:ins w:id="50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"_Toc483321848"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51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3.1.1 </w:t>
            </w:r>
            <w:r w:rsidRPr="000E3CC7">
              <w:rPr>
                <w:rStyle w:val="ab"/>
                <w:rFonts w:hint="eastAsia"/>
                <w:noProof/>
              </w:rPr>
              <w:t>数据导入测试</w:t>
            </w:r>
            <w:r w:rsidRPr="000E3CC7">
              <w:rPr>
                <w:rStyle w:val="ab"/>
                <w:noProof/>
              </w:rPr>
              <w:t>(</w:t>
            </w:r>
            <w:r w:rsidRPr="000E3CC7">
              <w:rPr>
                <w:rStyle w:val="ab"/>
                <w:rFonts w:hint="eastAsia"/>
                <w:noProof/>
              </w:rPr>
              <w:t>预装载</w:t>
            </w:r>
            <w:r w:rsidRPr="000E3CC7">
              <w:rPr>
                <w:rStyle w:val="ab"/>
                <w:noProof/>
              </w:rPr>
              <w:t xml:space="preserve">)   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_Toc483321848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52" w:author="xg s" w:date="2017-05-23T16:56:00Z">
            <w:r w:rsidR="00876EFE">
              <w:rPr>
                <w:noProof/>
                <w:webHidden/>
              </w:rPr>
              <w:t>6</w:t>
            </w:r>
          </w:ins>
          <w:ins w:id="53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4452495B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54" w:author="xg s" w:date="2017-05-23T16:55:00Z"/>
              <w:noProof/>
            </w:rPr>
          </w:pPr>
          <w:ins w:id="55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"_Toc483321849"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56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3.1.2 </w:t>
            </w:r>
            <w:r w:rsidRPr="000E3CC7">
              <w:rPr>
                <w:rStyle w:val="ab"/>
                <w:rFonts w:hint="eastAsia"/>
                <w:noProof/>
              </w:rPr>
              <w:t>数据压缩比测试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_Toc483321849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57" w:author="xg s" w:date="2017-05-23T16:56:00Z">
            <w:r w:rsidR="00876EFE">
              <w:rPr>
                <w:noProof/>
                <w:webHidden/>
              </w:rPr>
              <w:t>6</w:t>
            </w:r>
          </w:ins>
          <w:ins w:id="58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23D4F8E9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59" w:author="xg s" w:date="2017-05-23T16:55:00Z"/>
              <w:noProof/>
            </w:rPr>
          </w:pPr>
          <w:ins w:id="60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"_Toc483321850"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61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bCs/>
                <w:noProof/>
                <w:rPrChange w:id="62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3.1.3 </w:t>
            </w:r>
            <w:r w:rsidRPr="000E3CC7">
              <w:rPr>
                <w:rStyle w:val="ab"/>
                <w:rFonts w:hint="eastAsia"/>
                <w:bCs/>
                <w:noProof/>
                <w:rPrChange w:id="63" w:author="xg s" w:date="2017-05-23T16:55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写入性能测试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_Toc483321850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64" w:author="xg s" w:date="2017-05-23T16:56:00Z">
            <w:r w:rsidR="00876EFE">
              <w:rPr>
                <w:noProof/>
                <w:webHidden/>
              </w:rPr>
              <w:t>6</w:t>
            </w:r>
          </w:ins>
          <w:ins w:id="65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3C5DB5BF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66" w:author="xg s" w:date="2017-05-23T16:55:00Z"/>
              <w:noProof/>
            </w:rPr>
          </w:pPr>
          <w:ins w:id="67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"_Toc483321851"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68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bCs/>
                <w:noProof/>
                <w:rPrChange w:id="69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3.1.4 </w:t>
            </w:r>
            <w:r w:rsidRPr="000E3CC7">
              <w:rPr>
                <w:rStyle w:val="ab"/>
                <w:rFonts w:hint="eastAsia"/>
                <w:bCs/>
                <w:noProof/>
                <w:rPrChange w:id="70" w:author="xg s" w:date="2017-05-23T16:55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查询性能测试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_Toc483321851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71" w:author="xg s" w:date="2017-05-23T16:56:00Z">
            <w:r w:rsidR="00876EFE">
              <w:rPr>
                <w:noProof/>
                <w:webHidden/>
              </w:rPr>
              <w:t>6</w:t>
            </w:r>
          </w:ins>
          <w:ins w:id="72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72123594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73" w:author="xg s" w:date="2017-05-23T16:55:00Z"/>
              <w:noProof/>
            </w:rPr>
          </w:pPr>
          <w:ins w:id="74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"_Toc483321852"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75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bCs/>
                <w:noProof/>
                <w:rPrChange w:id="76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3.1.5 </w:t>
            </w:r>
            <w:r w:rsidRPr="000E3CC7">
              <w:rPr>
                <w:rStyle w:val="ab"/>
                <w:rFonts w:hint="eastAsia"/>
                <w:bCs/>
                <w:noProof/>
                <w:rPrChange w:id="77" w:author="xg s" w:date="2017-05-23T16:55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聚合查询性能操作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_Toc483321852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78" w:author="xg s" w:date="2017-05-23T16:56:00Z">
            <w:r w:rsidR="00876EFE">
              <w:rPr>
                <w:noProof/>
                <w:webHidden/>
              </w:rPr>
              <w:t>7</w:t>
            </w:r>
          </w:ins>
          <w:ins w:id="79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3F9E5CC3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80" w:author="xg s" w:date="2017-05-23T16:55:00Z"/>
              <w:noProof/>
            </w:rPr>
          </w:pPr>
          <w:ins w:id="81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"_Toc483321853"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82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3.2 </w:t>
            </w:r>
            <w:r w:rsidRPr="000E3CC7">
              <w:rPr>
                <w:rStyle w:val="ab"/>
                <w:rFonts w:hint="eastAsia"/>
                <w:noProof/>
              </w:rPr>
              <w:t>数据管理的其他辅助功能</w:t>
            </w:r>
            <w:r w:rsidRPr="000E3CC7">
              <w:rPr>
                <w:rStyle w:val="ab"/>
                <w:noProof/>
              </w:rPr>
              <w:t>(</w:t>
            </w:r>
            <w:r w:rsidRPr="000E3CC7">
              <w:rPr>
                <w:rStyle w:val="ab"/>
                <w:rFonts w:hint="eastAsia"/>
                <w:noProof/>
              </w:rPr>
              <w:t>生产中用的较少的功能）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_Toc483321853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83" w:author="xg s" w:date="2017-05-23T16:56:00Z">
            <w:r w:rsidR="00876EFE">
              <w:rPr>
                <w:noProof/>
                <w:webHidden/>
              </w:rPr>
              <w:t>7</w:t>
            </w:r>
          </w:ins>
          <w:ins w:id="84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39597131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85" w:author="xg s" w:date="2017-05-23T16:55:00Z"/>
              <w:noProof/>
            </w:rPr>
          </w:pPr>
          <w:ins w:id="86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"_Toc483321854"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87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  <w:rPrChange w:id="88" w:author="xg s" w:date="2017-05-23T16:55:00Z">
                  <w:rPr>
                    <w:rStyle w:val="ab"/>
                    <w:b/>
                    <w:noProof/>
                  </w:rPr>
                </w:rPrChange>
              </w:rPr>
              <w:t xml:space="preserve">3.2.1 </w:t>
            </w:r>
            <w:r w:rsidRPr="000E3CC7">
              <w:rPr>
                <w:rStyle w:val="ab"/>
                <w:rFonts w:hint="eastAsia"/>
                <w:noProof/>
                <w:rPrChange w:id="89" w:author="xg s" w:date="2017-05-23T16:55:00Z">
                  <w:rPr>
                    <w:rStyle w:val="ab"/>
                    <w:rFonts w:hint="eastAsia"/>
                    <w:b/>
                    <w:noProof/>
                  </w:rPr>
                </w:rPrChange>
              </w:rPr>
              <w:t>数据</w:t>
            </w:r>
            <w:r w:rsidRPr="000E3CC7">
              <w:rPr>
                <w:rStyle w:val="ab"/>
                <w:noProof/>
                <w:rPrChange w:id="90" w:author="xg s" w:date="2017-05-23T16:55:00Z">
                  <w:rPr>
                    <w:rStyle w:val="ab"/>
                    <w:b/>
                    <w:noProof/>
                  </w:rPr>
                </w:rPrChange>
              </w:rPr>
              <w:t>update</w:t>
            </w:r>
            <w:r w:rsidRPr="000E3CC7">
              <w:rPr>
                <w:rStyle w:val="ab"/>
                <w:rFonts w:hint="eastAsia"/>
                <w:noProof/>
                <w:rPrChange w:id="91" w:author="xg s" w:date="2017-05-23T16:55:00Z">
                  <w:rPr>
                    <w:rStyle w:val="ab"/>
                    <w:rFonts w:hint="eastAsia"/>
                    <w:b/>
                    <w:noProof/>
                  </w:rPr>
                </w:rPrChange>
              </w:rPr>
              <w:t>测试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_Toc483321854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92" w:author="xg s" w:date="2017-05-23T16:56:00Z">
            <w:r w:rsidR="00876EFE">
              <w:rPr>
                <w:noProof/>
                <w:webHidden/>
              </w:rPr>
              <w:t>7</w:t>
            </w:r>
          </w:ins>
          <w:ins w:id="93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3758422A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94" w:author="xg s" w:date="2017-05-23T16:55:00Z"/>
              <w:noProof/>
            </w:rPr>
          </w:pPr>
          <w:ins w:id="95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"_Toc483321855"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96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bCs/>
                <w:noProof/>
                <w:rPrChange w:id="97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3.2.2 </w:t>
            </w:r>
            <w:r w:rsidRPr="000E3CC7">
              <w:rPr>
                <w:rStyle w:val="ab"/>
                <w:rFonts w:hint="eastAsia"/>
                <w:bCs/>
                <w:noProof/>
                <w:rPrChange w:id="98" w:author="xg s" w:date="2017-05-23T16:55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数据</w:t>
            </w:r>
            <w:r w:rsidRPr="000E3CC7">
              <w:rPr>
                <w:rStyle w:val="ab"/>
                <w:bCs/>
                <w:noProof/>
                <w:rPrChange w:id="99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>random insert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_Toc483321855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00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01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4FEF052C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102" w:author="xg s" w:date="2017-05-23T16:55:00Z"/>
              <w:noProof/>
            </w:rPr>
          </w:pPr>
          <w:ins w:id="103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"_Toc483321856"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04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bCs/>
                <w:noProof/>
                <w:rPrChange w:id="105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3.2.3 </w:t>
            </w:r>
            <w:r w:rsidRPr="000E3CC7">
              <w:rPr>
                <w:rStyle w:val="ab"/>
                <w:rFonts w:hint="eastAsia"/>
                <w:bCs/>
                <w:noProof/>
                <w:rPrChange w:id="106" w:author="xg s" w:date="2017-05-23T16:55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删除某个时间之前的数据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_Toc483321856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07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08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1FA64081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109" w:author="xg s" w:date="2017-05-23T16:55:00Z"/>
              <w:noProof/>
            </w:rPr>
          </w:pPr>
          <w:ins w:id="110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"_Toc483321857"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11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bCs/>
                <w:noProof/>
                <w:rPrChange w:id="112" w:author="xg s" w:date="2017-05-23T16:55:00Z">
                  <w:rPr>
                    <w:rStyle w:val="ab"/>
                    <w:b/>
                    <w:bCs/>
                    <w:noProof/>
                  </w:rPr>
                </w:rPrChange>
              </w:rPr>
              <w:t xml:space="preserve">3.2.4 </w:t>
            </w:r>
            <w:r w:rsidRPr="000E3CC7">
              <w:rPr>
                <w:rStyle w:val="ab"/>
                <w:rFonts w:hint="eastAsia"/>
                <w:bCs/>
                <w:noProof/>
                <w:rPrChange w:id="113" w:author="xg s" w:date="2017-05-23T16:55:00Z">
                  <w:rPr>
                    <w:rStyle w:val="ab"/>
                    <w:rFonts w:hint="eastAsia"/>
                    <w:b/>
                    <w:bCs/>
                    <w:noProof/>
                  </w:rPr>
                </w:rPrChange>
              </w:rPr>
              <w:t>数据导出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_Toc483321857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14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15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48054E55" w14:textId="77777777" w:rsidR="000E3CC7" w:rsidRPr="000E3CC7" w:rsidRDefault="000E3CC7">
          <w:pPr>
            <w:pStyle w:val="30"/>
            <w:tabs>
              <w:tab w:val="right" w:leader="dot" w:pos="8296"/>
            </w:tabs>
            <w:rPr>
              <w:ins w:id="116" w:author="xg s" w:date="2017-05-23T16:55:00Z"/>
              <w:noProof/>
            </w:rPr>
          </w:pPr>
          <w:ins w:id="117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"_Toc483321858"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18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rFonts w:hint="eastAsia"/>
                <w:noProof/>
              </w:rPr>
              <w:t>首先导入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_Toc483321858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19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20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0E9AF8EF" w14:textId="77777777" w:rsidR="000E3CC7" w:rsidRPr="000E3CC7" w:rsidRDefault="000E3CC7">
          <w:pPr>
            <w:pStyle w:val="10"/>
            <w:tabs>
              <w:tab w:val="right" w:leader="dot" w:pos="8296"/>
            </w:tabs>
            <w:rPr>
              <w:ins w:id="121" w:author="xg s" w:date="2017-05-23T16:55:00Z"/>
              <w:noProof/>
            </w:rPr>
          </w:pPr>
          <w:ins w:id="122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"_Toc483321859"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23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noProof/>
              </w:rPr>
              <w:t xml:space="preserve">4. </w:t>
            </w:r>
            <w:r w:rsidRPr="000E3CC7">
              <w:rPr>
                <w:rStyle w:val="ab"/>
                <w:rFonts w:hint="eastAsia"/>
                <w:noProof/>
              </w:rPr>
              <w:t>配置文件说明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_Toc483321859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24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25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6A4CAB6F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26" w:author="xg s" w:date="2017-05-23T16:55:00Z"/>
              <w:noProof/>
            </w:rPr>
          </w:pPr>
          <w:ins w:id="127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"_Toc483321860"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28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29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4.1 </w:t>
            </w:r>
            <w:r w:rsidRPr="000E3CC7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130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基本函数设置（</w:t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31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base-function.conf</w:t>
            </w:r>
            <w:r w:rsidRPr="000E3CC7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132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）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_Toc483321860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33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34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1A59AD86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35" w:author="xg s" w:date="2017-05-23T16:55:00Z"/>
              <w:noProof/>
            </w:rPr>
          </w:pPr>
          <w:ins w:id="136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"_Toc483321861"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37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38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4.2 </w:t>
            </w:r>
            <w:r w:rsidRPr="000E3CC7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139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传感器值配置</w:t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40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(sensor.conf)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_Toc483321861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41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42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7D62AC3E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43" w:author="xg s" w:date="2017-05-23T16:55:00Z"/>
              <w:noProof/>
            </w:rPr>
          </w:pPr>
          <w:ins w:id="144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"_Toc483321862"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45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46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4.3 </w:t>
            </w:r>
            <w:r w:rsidRPr="000E3CC7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147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设备配置</w:t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48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(mertric.conf)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_Toc483321862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49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50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4D76BA10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51" w:author="xg s" w:date="2017-05-23T16:55:00Z"/>
              <w:noProof/>
            </w:rPr>
          </w:pPr>
          <w:ins w:id="152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"_Toc483321863"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53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54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4.4 offline </w:t>
            </w:r>
            <w:r w:rsidRPr="000E3CC7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155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数据生成</w:t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56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(generate-offline.conf)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_Toc483321863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57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58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5ECCD53F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59" w:author="xg s" w:date="2017-05-23T16:55:00Z"/>
              <w:noProof/>
            </w:rPr>
          </w:pPr>
          <w:ins w:id="160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"_Toc483321864"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61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62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4.5 online </w:t>
            </w:r>
            <w:r w:rsidRPr="000E3CC7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163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数据负载</w:t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64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(generate-online.conf)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_Toc483321864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65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66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731DBF21" w14:textId="77777777" w:rsidR="000E3CC7" w:rsidRPr="000E3CC7" w:rsidRDefault="000E3CC7">
          <w:pPr>
            <w:pStyle w:val="20"/>
            <w:tabs>
              <w:tab w:val="right" w:leader="dot" w:pos="8296"/>
            </w:tabs>
            <w:rPr>
              <w:ins w:id="167" w:author="xg s" w:date="2017-05-23T16:55:00Z"/>
              <w:noProof/>
            </w:rPr>
          </w:pPr>
          <w:ins w:id="168" w:author="xg s" w:date="2017-05-23T16:55:00Z">
            <w:r w:rsidRPr="00876EFE">
              <w:rPr>
                <w:rStyle w:val="ab"/>
                <w:noProof/>
              </w:rPr>
              <w:fldChar w:fldCharType="begin"/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0E3CC7">
              <w:rPr>
                <w:noProof/>
              </w:rPr>
              <w:instrText>HYPERLINK \l "_Toc483321865"</w:instrText>
            </w:r>
            <w:r w:rsidRPr="000E3CC7">
              <w:rPr>
                <w:rStyle w:val="ab"/>
                <w:noProof/>
              </w:rPr>
              <w:instrText xml:space="preserve"> </w:instrText>
            </w:r>
            <w:r w:rsidRPr="00876EFE">
              <w:rPr>
                <w:rStyle w:val="ab"/>
                <w:noProof/>
                <w:rPrChange w:id="169" w:author="xg s" w:date="2017-05-23T16:55:00Z">
                  <w:rPr>
                    <w:rStyle w:val="ab"/>
                    <w:noProof/>
                  </w:rPr>
                </w:rPrChange>
              </w:rPr>
              <w:fldChar w:fldCharType="separate"/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70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 xml:space="preserve">4.6 </w:t>
            </w:r>
            <w:r w:rsidRPr="000E3CC7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  <w:rPrChange w:id="171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/>
                    <w:bCs/>
                    <w:noProof/>
                  </w:rPr>
                </w:rPrChange>
              </w:rPr>
              <w:t>数据库连接配置</w:t>
            </w:r>
            <w:r w:rsidRPr="000E3CC7">
              <w:rPr>
                <w:rStyle w:val="ab"/>
                <w:rFonts w:asciiTheme="majorHAnsi" w:eastAsiaTheme="majorEastAsia" w:hAnsiTheme="majorHAnsi" w:cstheme="majorBidi"/>
                <w:bCs/>
                <w:noProof/>
                <w:rPrChange w:id="172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/>
                    <w:bCs/>
                    <w:noProof/>
                  </w:rPr>
                </w:rPrChange>
              </w:rPr>
              <w:t>(database.conf)</w:t>
            </w:r>
            <w:r w:rsidRPr="000E3CC7">
              <w:rPr>
                <w:noProof/>
                <w:webHidden/>
              </w:rPr>
              <w:tab/>
            </w:r>
            <w:r w:rsidRPr="00876EFE">
              <w:rPr>
                <w:noProof/>
                <w:webHidden/>
              </w:rPr>
              <w:fldChar w:fldCharType="begin"/>
            </w:r>
            <w:r w:rsidRPr="000E3CC7">
              <w:rPr>
                <w:noProof/>
                <w:webHidden/>
              </w:rPr>
              <w:instrText xml:space="preserve"> PAGEREF _Toc483321865 \h </w:instrText>
            </w:r>
          </w:ins>
          <w:r w:rsidRPr="00876EFE">
            <w:rPr>
              <w:noProof/>
              <w:webHidden/>
            </w:rPr>
          </w:r>
          <w:r w:rsidRPr="00876EFE">
            <w:rPr>
              <w:noProof/>
              <w:webHidden/>
            </w:rPr>
            <w:fldChar w:fldCharType="separate"/>
          </w:r>
          <w:ins w:id="173" w:author="xg s" w:date="2017-05-23T16:56:00Z">
            <w:r w:rsidR="00876EFE">
              <w:rPr>
                <w:noProof/>
                <w:webHidden/>
              </w:rPr>
              <w:t>7</w:t>
            </w:r>
          </w:ins>
          <w:ins w:id="174" w:author="xg s" w:date="2017-05-23T16:55:00Z">
            <w:r w:rsidRPr="00876EFE">
              <w:rPr>
                <w:noProof/>
                <w:webHidden/>
              </w:rPr>
              <w:fldChar w:fldCharType="end"/>
            </w:r>
            <w:r w:rsidRPr="00876EFE">
              <w:rPr>
                <w:rStyle w:val="ab"/>
                <w:noProof/>
              </w:rPr>
              <w:fldChar w:fldCharType="end"/>
            </w:r>
          </w:ins>
        </w:p>
        <w:p w14:paraId="0CEE13C7" w14:textId="77777777" w:rsidR="00E36DF4" w:rsidRPr="000E3CC7" w:rsidDel="000E3CC7" w:rsidRDefault="00E36DF4">
          <w:pPr>
            <w:pStyle w:val="10"/>
            <w:tabs>
              <w:tab w:val="right" w:leader="dot" w:pos="8296"/>
            </w:tabs>
            <w:rPr>
              <w:del w:id="175" w:author="xg s" w:date="2017-05-23T16:55:00Z"/>
              <w:noProof/>
            </w:rPr>
          </w:pPr>
          <w:del w:id="176" w:author="xg s" w:date="2017-05-23T16:55:00Z">
            <w:r w:rsidRPr="000E3CC7" w:rsidDel="000E3CC7">
              <w:rPr>
                <w:rPrChange w:id="177" w:author="xg s" w:date="2017-05-23T16:55:00Z">
                  <w:rPr>
                    <w:rStyle w:val="ab"/>
                    <w:rFonts w:ascii="Times New Roman" w:eastAsia="宋体" w:hAnsi="Times New Roman" w:cs="Times New Roman"/>
                    <w:noProof/>
                  </w:rPr>
                </w:rPrChange>
              </w:rPr>
              <w:delText xml:space="preserve">1. </w:delText>
            </w:r>
            <w:r w:rsidRPr="000E3CC7" w:rsidDel="000E3CC7">
              <w:rPr>
                <w:rFonts w:hint="eastAsia"/>
                <w:rPrChange w:id="178" w:author="xg s" w:date="2017-05-23T16:55:00Z">
                  <w:rPr>
                    <w:rStyle w:val="ab"/>
                    <w:rFonts w:ascii="Times New Roman" w:eastAsia="宋体" w:hAnsi="Times New Roman" w:cs="Times New Roman" w:hint="eastAsia"/>
                    <w:noProof/>
                  </w:rPr>
                </w:rPrChange>
              </w:rPr>
              <w:delText>引言</w:delText>
            </w:r>
            <w:r w:rsidRPr="000E3CC7" w:rsidDel="000E3CC7">
              <w:rPr>
                <w:noProof/>
                <w:webHidden/>
              </w:rPr>
              <w:tab/>
              <w:delText>2</w:delText>
            </w:r>
          </w:del>
        </w:p>
        <w:p w14:paraId="24797F6E" w14:textId="77777777" w:rsidR="00E36DF4" w:rsidRPr="000E3CC7" w:rsidDel="000E3CC7" w:rsidRDefault="00E36DF4">
          <w:pPr>
            <w:pStyle w:val="10"/>
            <w:tabs>
              <w:tab w:val="left" w:pos="420"/>
              <w:tab w:val="right" w:leader="dot" w:pos="8296"/>
            </w:tabs>
            <w:rPr>
              <w:del w:id="179" w:author="xg s" w:date="2017-05-23T16:55:00Z"/>
              <w:noProof/>
            </w:rPr>
          </w:pPr>
          <w:del w:id="180" w:author="xg s" w:date="2017-05-23T16:55:00Z">
            <w:r w:rsidRPr="000E3CC7" w:rsidDel="000E3CC7">
              <w:rPr>
                <w:rPrChange w:id="181" w:author="xg s" w:date="2017-05-23T16:55:00Z">
                  <w:rPr>
                    <w:rStyle w:val="ab"/>
                    <w:noProof/>
                  </w:rPr>
                </w:rPrChange>
              </w:rPr>
              <w:delText>2.</w:delText>
            </w:r>
            <w:r w:rsidRPr="000E3CC7" w:rsidDel="000E3CC7">
              <w:rPr>
                <w:noProof/>
              </w:rPr>
              <w:tab/>
            </w:r>
            <w:r w:rsidRPr="000E3CC7" w:rsidDel="000E3CC7">
              <w:rPr>
                <w:rFonts w:hint="eastAsia"/>
                <w:rPrChange w:id="182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测试压力模式定义</w:delText>
            </w:r>
            <w:r w:rsidRPr="000E3CC7" w:rsidDel="000E3CC7">
              <w:rPr>
                <w:noProof/>
                <w:webHidden/>
              </w:rPr>
              <w:tab/>
              <w:delText>3</w:delText>
            </w:r>
          </w:del>
        </w:p>
        <w:p w14:paraId="641A6169" w14:textId="77777777" w:rsidR="00E36DF4" w:rsidRPr="000E3CC7" w:rsidDel="000E3CC7" w:rsidRDefault="00E36DF4">
          <w:pPr>
            <w:pStyle w:val="20"/>
            <w:tabs>
              <w:tab w:val="right" w:leader="dot" w:pos="8296"/>
            </w:tabs>
            <w:rPr>
              <w:del w:id="183" w:author="xg s" w:date="2017-05-23T16:55:00Z"/>
              <w:noProof/>
            </w:rPr>
          </w:pPr>
          <w:del w:id="184" w:author="xg s" w:date="2017-05-23T16:55:00Z">
            <w:r w:rsidRPr="000E3CC7" w:rsidDel="000E3CC7">
              <w:rPr>
                <w:rPrChange w:id="185" w:author="xg s" w:date="2017-05-23T16:55:00Z">
                  <w:rPr>
                    <w:rStyle w:val="ab"/>
                    <w:noProof/>
                  </w:rPr>
                </w:rPrChange>
              </w:rPr>
              <w:delText xml:space="preserve">2.1 </w:delText>
            </w:r>
            <w:r w:rsidRPr="000E3CC7" w:rsidDel="000E3CC7">
              <w:rPr>
                <w:rFonts w:hint="eastAsia"/>
                <w:rPrChange w:id="186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定义</w:delText>
            </w:r>
            <w:r w:rsidRPr="000E3CC7" w:rsidDel="000E3CC7">
              <w:rPr>
                <w:noProof/>
                <w:webHidden/>
              </w:rPr>
              <w:tab/>
              <w:delText>3</w:delText>
            </w:r>
          </w:del>
        </w:p>
        <w:p w14:paraId="6317EE85" w14:textId="77777777" w:rsidR="00E36DF4" w:rsidRPr="000E3CC7" w:rsidDel="000E3CC7" w:rsidRDefault="00E36DF4">
          <w:pPr>
            <w:pStyle w:val="20"/>
            <w:tabs>
              <w:tab w:val="right" w:leader="dot" w:pos="8296"/>
            </w:tabs>
            <w:rPr>
              <w:del w:id="187" w:author="xg s" w:date="2017-05-23T16:55:00Z"/>
              <w:noProof/>
            </w:rPr>
          </w:pPr>
          <w:del w:id="188" w:author="xg s" w:date="2017-05-23T16:55:00Z">
            <w:r w:rsidRPr="000E3CC7" w:rsidDel="000E3CC7">
              <w:rPr>
                <w:rPrChange w:id="189" w:author="xg s" w:date="2017-05-23T16:55:00Z">
                  <w:rPr>
                    <w:rStyle w:val="ab"/>
                    <w:noProof/>
                  </w:rPr>
                </w:rPrChange>
              </w:rPr>
              <w:delText xml:space="preserve">2.2 </w:delText>
            </w:r>
            <w:r w:rsidRPr="000E3CC7" w:rsidDel="000E3CC7">
              <w:rPr>
                <w:rFonts w:hint="eastAsia"/>
                <w:rPrChange w:id="190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测试压力模式分类</w:delText>
            </w:r>
            <w:r w:rsidRPr="000E3CC7" w:rsidDel="000E3CC7">
              <w:rPr>
                <w:noProof/>
                <w:webHidden/>
              </w:rPr>
              <w:tab/>
              <w:delText>3</w:delText>
            </w:r>
          </w:del>
        </w:p>
        <w:p w14:paraId="28263FBB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191" w:author="xg s" w:date="2017-05-23T16:55:00Z"/>
              <w:noProof/>
            </w:rPr>
          </w:pPr>
          <w:del w:id="192" w:author="xg s" w:date="2017-05-23T16:55:00Z">
            <w:r w:rsidRPr="000E3CC7" w:rsidDel="000E3CC7">
              <w:rPr>
                <w:rPrChange w:id="193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 xml:space="preserve">2.2.1 </w:delText>
            </w:r>
            <w:r w:rsidRPr="000E3CC7" w:rsidDel="000E3CC7">
              <w:rPr>
                <w:rFonts w:hint="eastAsia"/>
                <w:rPrChange w:id="194" w:author="xg s" w:date="2017-05-23T16:55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前提</w:delText>
            </w:r>
            <w:r w:rsidRPr="000E3CC7" w:rsidDel="000E3CC7">
              <w:rPr>
                <w:noProof/>
                <w:webHidden/>
              </w:rPr>
              <w:tab/>
              <w:delText>3</w:delText>
            </w:r>
          </w:del>
        </w:p>
        <w:p w14:paraId="5E67B37C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195" w:author="xg s" w:date="2017-05-23T16:55:00Z"/>
              <w:noProof/>
            </w:rPr>
          </w:pPr>
          <w:del w:id="196" w:author="xg s" w:date="2017-05-23T16:55:00Z">
            <w:r w:rsidRPr="000E3CC7" w:rsidDel="000E3CC7">
              <w:rPr>
                <w:rPrChange w:id="197" w:author="xg s" w:date="2017-05-23T16:55:00Z">
                  <w:rPr>
                    <w:rStyle w:val="ab"/>
                    <w:noProof/>
                  </w:rPr>
                </w:rPrChange>
              </w:rPr>
              <w:delText xml:space="preserve">2.2.2 </w:delText>
            </w:r>
            <w:r w:rsidRPr="000E3CC7" w:rsidDel="000E3CC7">
              <w:rPr>
                <w:rFonts w:hint="eastAsia"/>
                <w:rPrChange w:id="198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各列定义解释</w:delText>
            </w:r>
            <w:r w:rsidRPr="000E3CC7" w:rsidDel="000E3CC7">
              <w:rPr>
                <w:noProof/>
                <w:webHidden/>
              </w:rPr>
              <w:tab/>
              <w:delText>3</w:delText>
            </w:r>
          </w:del>
        </w:p>
        <w:p w14:paraId="4B5D91FC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199" w:author="xg s" w:date="2017-05-23T16:55:00Z"/>
              <w:noProof/>
            </w:rPr>
          </w:pPr>
          <w:del w:id="200" w:author="xg s" w:date="2017-05-23T16:55:00Z">
            <w:r w:rsidRPr="000E3CC7" w:rsidDel="000E3CC7">
              <w:rPr>
                <w:rPrChange w:id="201" w:author="xg s" w:date="2017-05-23T16:55:00Z">
                  <w:rPr>
                    <w:rStyle w:val="ab"/>
                    <w:noProof/>
                  </w:rPr>
                </w:rPrChange>
              </w:rPr>
              <w:delText xml:space="preserve">2.2.3 </w:delText>
            </w:r>
            <w:r w:rsidRPr="000E3CC7" w:rsidDel="000E3CC7">
              <w:rPr>
                <w:rFonts w:hint="eastAsia"/>
                <w:rPrChange w:id="202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压力模式明细</w:delText>
            </w:r>
            <w:r w:rsidRPr="000E3CC7" w:rsidDel="000E3CC7">
              <w:rPr>
                <w:noProof/>
                <w:webHidden/>
              </w:rPr>
              <w:tab/>
              <w:delText>3</w:delText>
            </w:r>
          </w:del>
        </w:p>
        <w:p w14:paraId="5FB646A3" w14:textId="77777777" w:rsidR="00E36DF4" w:rsidRPr="000E3CC7" w:rsidDel="000E3CC7" w:rsidRDefault="00E36DF4">
          <w:pPr>
            <w:pStyle w:val="10"/>
            <w:tabs>
              <w:tab w:val="right" w:leader="dot" w:pos="8296"/>
            </w:tabs>
            <w:rPr>
              <w:del w:id="203" w:author="xg s" w:date="2017-05-23T16:55:00Z"/>
              <w:noProof/>
            </w:rPr>
          </w:pPr>
          <w:del w:id="204" w:author="xg s" w:date="2017-05-23T16:55:00Z">
            <w:r w:rsidRPr="000E3CC7" w:rsidDel="000E3CC7">
              <w:rPr>
                <w:rPrChange w:id="205" w:author="xg s" w:date="2017-05-23T16:55:00Z">
                  <w:rPr>
                    <w:rStyle w:val="ab"/>
                    <w:noProof/>
                  </w:rPr>
                </w:rPrChange>
              </w:rPr>
              <w:delText xml:space="preserve">3. </w:delText>
            </w:r>
            <w:r w:rsidRPr="000E3CC7" w:rsidDel="000E3CC7">
              <w:rPr>
                <w:rFonts w:hint="eastAsia"/>
                <w:rPrChange w:id="206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测试项的需求分析</w:delText>
            </w:r>
            <w:r w:rsidRPr="000E3CC7" w:rsidDel="000E3CC7">
              <w:rPr>
                <w:noProof/>
                <w:webHidden/>
              </w:rPr>
              <w:tab/>
              <w:delText>6</w:delText>
            </w:r>
          </w:del>
        </w:p>
        <w:p w14:paraId="6EC0D01A" w14:textId="77777777" w:rsidR="00E36DF4" w:rsidRPr="000E3CC7" w:rsidDel="000E3CC7" w:rsidRDefault="00E36DF4">
          <w:pPr>
            <w:pStyle w:val="20"/>
            <w:tabs>
              <w:tab w:val="right" w:leader="dot" w:pos="8296"/>
            </w:tabs>
            <w:rPr>
              <w:del w:id="207" w:author="xg s" w:date="2017-05-23T16:55:00Z"/>
              <w:noProof/>
            </w:rPr>
          </w:pPr>
          <w:del w:id="208" w:author="xg s" w:date="2017-05-23T16:55:00Z">
            <w:r w:rsidRPr="000E3CC7" w:rsidDel="000E3CC7">
              <w:rPr>
                <w:rPrChange w:id="209" w:author="xg s" w:date="2017-05-23T16:55:00Z">
                  <w:rPr>
                    <w:rStyle w:val="ab"/>
                    <w:noProof/>
                  </w:rPr>
                </w:rPrChange>
              </w:rPr>
              <w:delText xml:space="preserve">1.1 </w:delText>
            </w:r>
            <w:r w:rsidRPr="000E3CC7" w:rsidDel="000E3CC7">
              <w:rPr>
                <w:rFonts w:hint="eastAsia"/>
                <w:rPrChange w:id="210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核心测试项</w:delText>
            </w:r>
            <w:r w:rsidRPr="000E3CC7" w:rsidDel="000E3CC7">
              <w:rPr>
                <w:rPrChange w:id="211" w:author="xg s" w:date="2017-05-23T16:55:00Z">
                  <w:rPr>
                    <w:rStyle w:val="ab"/>
                    <w:noProof/>
                  </w:rPr>
                </w:rPrChange>
              </w:rPr>
              <w:delText>(</w:delText>
            </w:r>
            <w:r w:rsidRPr="000E3CC7" w:rsidDel="000E3CC7">
              <w:rPr>
                <w:rFonts w:hint="eastAsia"/>
                <w:rPrChange w:id="212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生产中用的较多的功能，读写测试</w:delText>
            </w:r>
            <w:r w:rsidRPr="000E3CC7" w:rsidDel="000E3CC7">
              <w:rPr>
                <w:rPrChange w:id="213" w:author="xg s" w:date="2017-05-23T16:55:00Z">
                  <w:rPr>
                    <w:rStyle w:val="ab"/>
                    <w:noProof/>
                  </w:rPr>
                </w:rPrChange>
              </w:rPr>
              <w:delText>)</w:delText>
            </w:r>
            <w:r w:rsidRPr="000E3CC7" w:rsidDel="000E3CC7">
              <w:rPr>
                <w:noProof/>
                <w:webHidden/>
              </w:rPr>
              <w:tab/>
              <w:delText>6</w:delText>
            </w:r>
          </w:del>
        </w:p>
        <w:p w14:paraId="75FC5D11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214" w:author="xg s" w:date="2017-05-23T16:55:00Z"/>
              <w:noProof/>
            </w:rPr>
          </w:pPr>
          <w:del w:id="215" w:author="xg s" w:date="2017-05-23T16:55:00Z">
            <w:r w:rsidRPr="000E3CC7" w:rsidDel="000E3CC7">
              <w:rPr>
                <w:rPrChange w:id="216" w:author="xg s" w:date="2017-05-23T16:55:00Z">
                  <w:rPr>
                    <w:rStyle w:val="ab"/>
                    <w:noProof/>
                  </w:rPr>
                </w:rPrChange>
              </w:rPr>
              <w:delText xml:space="preserve">1.1.1 </w:delText>
            </w:r>
            <w:r w:rsidRPr="000E3CC7" w:rsidDel="000E3CC7">
              <w:rPr>
                <w:rFonts w:hint="eastAsia"/>
                <w:rPrChange w:id="217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数据导入测试</w:delText>
            </w:r>
            <w:r w:rsidRPr="000E3CC7" w:rsidDel="000E3CC7">
              <w:rPr>
                <w:rPrChange w:id="218" w:author="xg s" w:date="2017-05-23T16:55:00Z">
                  <w:rPr>
                    <w:rStyle w:val="ab"/>
                    <w:noProof/>
                  </w:rPr>
                </w:rPrChange>
              </w:rPr>
              <w:delText>(</w:delText>
            </w:r>
            <w:r w:rsidRPr="000E3CC7" w:rsidDel="000E3CC7">
              <w:rPr>
                <w:rFonts w:hint="eastAsia"/>
                <w:rPrChange w:id="219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预装载</w:delText>
            </w:r>
            <w:r w:rsidRPr="000E3CC7" w:rsidDel="000E3CC7">
              <w:rPr>
                <w:rPrChange w:id="220" w:author="xg s" w:date="2017-05-23T16:55:00Z">
                  <w:rPr>
                    <w:rStyle w:val="ab"/>
                    <w:noProof/>
                  </w:rPr>
                </w:rPrChange>
              </w:rPr>
              <w:delText>)</w:delText>
            </w:r>
            <w:r w:rsidRPr="000E3CC7" w:rsidDel="000E3CC7">
              <w:rPr>
                <w:noProof/>
                <w:webHidden/>
              </w:rPr>
              <w:tab/>
              <w:delText>6</w:delText>
            </w:r>
          </w:del>
        </w:p>
        <w:p w14:paraId="6D8B5D78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221" w:author="xg s" w:date="2017-05-23T16:55:00Z"/>
              <w:noProof/>
            </w:rPr>
          </w:pPr>
          <w:del w:id="222" w:author="xg s" w:date="2017-05-23T16:55:00Z">
            <w:r w:rsidRPr="000E3CC7" w:rsidDel="000E3CC7">
              <w:rPr>
                <w:rPrChange w:id="223" w:author="xg s" w:date="2017-05-23T16:55:00Z">
                  <w:rPr>
                    <w:rStyle w:val="ab"/>
                    <w:noProof/>
                  </w:rPr>
                </w:rPrChange>
              </w:rPr>
              <w:delText xml:space="preserve">1.1.2 </w:delText>
            </w:r>
            <w:r w:rsidRPr="000E3CC7" w:rsidDel="000E3CC7">
              <w:rPr>
                <w:rFonts w:hint="eastAsia"/>
                <w:rPrChange w:id="224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数据压缩比测试</w:delText>
            </w:r>
            <w:r w:rsidRPr="000E3CC7" w:rsidDel="000E3CC7">
              <w:rPr>
                <w:noProof/>
                <w:webHidden/>
              </w:rPr>
              <w:tab/>
              <w:delText>6</w:delText>
            </w:r>
          </w:del>
        </w:p>
        <w:p w14:paraId="168DAE05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225" w:author="xg s" w:date="2017-05-23T16:55:00Z"/>
              <w:noProof/>
            </w:rPr>
          </w:pPr>
          <w:del w:id="226" w:author="xg s" w:date="2017-05-23T16:55:00Z">
            <w:r w:rsidRPr="000E3CC7" w:rsidDel="000E3CC7">
              <w:rPr>
                <w:rPrChange w:id="227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 xml:space="preserve">1.1.3 </w:delText>
            </w:r>
            <w:r w:rsidRPr="000E3CC7" w:rsidDel="000E3CC7">
              <w:rPr>
                <w:rFonts w:hint="eastAsia"/>
                <w:rPrChange w:id="228" w:author="xg s" w:date="2017-05-23T16:55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写入性能测试</w:delText>
            </w:r>
            <w:r w:rsidRPr="000E3CC7" w:rsidDel="000E3CC7">
              <w:rPr>
                <w:noProof/>
                <w:webHidden/>
              </w:rPr>
              <w:tab/>
              <w:delText>6</w:delText>
            </w:r>
          </w:del>
        </w:p>
        <w:p w14:paraId="5459BF2C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229" w:author="xg s" w:date="2017-05-23T16:55:00Z"/>
              <w:noProof/>
            </w:rPr>
          </w:pPr>
          <w:del w:id="230" w:author="xg s" w:date="2017-05-23T16:55:00Z">
            <w:r w:rsidRPr="000E3CC7" w:rsidDel="000E3CC7">
              <w:rPr>
                <w:rPrChange w:id="231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 xml:space="preserve">1.1.4 </w:delText>
            </w:r>
            <w:r w:rsidRPr="000E3CC7" w:rsidDel="000E3CC7">
              <w:rPr>
                <w:rFonts w:hint="eastAsia"/>
                <w:rPrChange w:id="232" w:author="xg s" w:date="2017-05-23T16:55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查询性能测试</w:delText>
            </w:r>
            <w:r w:rsidRPr="000E3CC7" w:rsidDel="000E3CC7">
              <w:rPr>
                <w:noProof/>
                <w:webHidden/>
              </w:rPr>
              <w:tab/>
              <w:delText>6</w:delText>
            </w:r>
          </w:del>
        </w:p>
        <w:p w14:paraId="1207CE28" w14:textId="77777777" w:rsidR="00E36DF4" w:rsidRPr="000E3CC7" w:rsidDel="000E3CC7" w:rsidRDefault="00E36DF4">
          <w:pPr>
            <w:pStyle w:val="30"/>
            <w:tabs>
              <w:tab w:val="right" w:leader="dot" w:pos="8296"/>
            </w:tabs>
            <w:rPr>
              <w:del w:id="233" w:author="xg s" w:date="2017-05-23T16:55:00Z"/>
              <w:noProof/>
            </w:rPr>
          </w:pPr>
          <w:del w:id="234" w:author="xg s" w:date="2017-05-23T16:55:00Z">
            <w:r w:rsidRPr="000E3CC7" w:rsidDel="000E3CC7">
              <w:rPr>
                <w:rPrChange w:id="235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 xml:space="preserve">1.1.5 </w:delText>
            </w:r>
            <w:r w:rsidRPr="000E3CC7" w:rsidDel="000E3CC7">
              <w:rPr>
                <w:rFonts w:hint="eastAsia"/>
                <w:rPrChange w:id="236" w:author="xg s" w:date="2017-05-23T16:55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聚合查询性能操作</w:delText>
            </w:r>
            <w:r w:rsidRPr="000E3CC7" w:rsidDel="000E3CC7">
              <w:rPr>
                <w:noProof/>
                <w:webHidden/>
              </w:rPr>
              <w:tab/>
              <w:delText>7</w:delText>
            </w:r>
          </w:del>
        </w:p>
        <w:p w14:paraId="507C9FD5" w14:textId="77777777" w:rsidR="00E36DF4" w:rsidRPr="000E3CC7" w:rsidDel="000E3CC7" w:rsidRDefault="00E36DF4">
          <w:pPr>
            <w:pStyle w:val="20"/>
            <w:tabs>
              <w:tab w:val="right" w:leader="dot" w:pos="8296"/>
            </w:tabs>
            <w:rPr>
              <w:del w:id="237" w:author="xg s" w:date="2017-05-23T16:55:00Z"/>
              <w:noProof/>
            </w:rPr>
          </w:pPr>
          <w:del w:id="238" w:author="xg s" w:date="2017-05-23T16:55:00Z">
            <w:r w:rsidRPr="000E3CC7" w:rsidDel="000E3CC7">
              <w:rPr>
                <w:rPrChange w:id="239" w:author="xg s" w:date="2017-05-23T16:55:00Z">
                  <w:rPr>
                    <w:rStyle w:val="ab"/>
                    <w:noProof/>
                  </w:rPr>
                </w:rPrChange>
              </w:rPr>
              <w:delText xml:space="preserve">1.2 </w:delText>
            </w:r>
            <w:r w:rsidRPr="000E3CC7" w:rsidDel="000E3CC7">
              <w:rPr>
                <w:rFonts w:hint="eastAsia"/>
                <w:rPrChange w:id="240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数据管理的其他辅助功能</w:delText>
            </w:r>
            <w:r w:rsidRPr="000E3CC7" w:rsidDel="000E3CC7">
              <w:rPr>
                <w:rPrChange w:id="241" w:author="xg s" w:date="2017-05-23T16:55:00Z">
                  <w:rPr>
                    <w:rStyle w:val="ab"/>
                    <w:noProof/>
                  </w:rPr>
                </w:rPrChange>
              </w:rPr>
              <w:delText>(</w:delText>
            </w:r>
            <w:r w:rsidRPr="000E3CC7" w:rsidDel="000E3CC7">
              <w:rPr>
                <w:rFonts w:hint="eastAsia"/>
                <w:rPrChange w:id="242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生产中用的较少的功能）</w:delText>
            </w:r>
            <w:r w:rsidRPr="000E3CC7" w:rsidDel="000E3CC7">
              <w:rPr>
                <w:noProof/>
                <w:webHidden/>
              </w:rPr>
              <w:tab/>
              <w:delText>7</w:delText>
            </w:r>
          </w:del>
        </w:p>
        <w:p w14:paraId="580C9D46" w14:textId="77777777" w:rsidR="00E36DF4" w:rsidRPr="00D46FAD" w:rsidDel="000E3CC7" w:rsidRDefault="00E36DF4">
          <w:pPr>
            <w:pStyle w:val="30"/>
            <w:tabs>
              <w:tab w:val="right" w:leader="dot" w:pos="8296"/>
            </w:tabs>
            <w:rPr>
              <w:del w:id="243" w:author="xg s" w:date="2017-05-23T16:55:00Z"/>
              <w:noProof/>
            </w:rPr>
          </w:pPr>
          <w:del w:id="244" w:author="xg s" w:date="2017-05-23T16:55:00Z">
            <w:r w:rsidRPr="000E3CC7" w:rsidDel="000E3CC7">
              <w:rPr>
                <w:rPrChange w:id="245" w:author="xg s" w:date="2017-05-23T16:55:00Z">
                  <w:rPr>
                    <w:rStyle w:val="ab"/>
                    <w:noProof/>
                  </w:rPr>
                </w:rPrChange>
              </w:rPr>
              <w:lastRenderedPageBreak/>
              <w:delText xml:space="preserve">1.2.1 </w:delText>
            </w:r>
            <w:r w:rsidRPr="000E3CC7" w:rsidDel="000E3CC7">
              <w:rPr>
                <w:rFonts w:hint="eastAsia"/>
                <w:rPrChange w:id="246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数据</w:delText>
            </w:r>
            <w:r w:rsidRPr="000E3CC7" w:rsidDel="000E3CC7">
              <w:rPr>
                <w:rPrChange w:id="247" w:author="xg s" w:date="2017-05-23T16:55:00Z">
                  <w:rPr>
                    <w:rStyle w:val="ab"/>
                    <w:noProof/>
                  </w:rPr>
                </w:rPrChange>
              </w:rPr>
              <w:delText>update</w:delText>
            </w:r>
            <w:r w:rsidRPr="000E3CC7" w:rsidDel="000E3CC7">
              <w:rPr>
                <w:rFonts w:hint="eastAsia"/>
                <w:rPrChange w:id="248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测试</w:delText>
            </w:r>
            <w:r w:rsidRPr="00D46FAD" w:rsidDel="000E3CC7">
              <w:rPr>
                <w:noProof/>
                <w:webHidden/>
              </w:rPr>
              <w:tab/>
              <w:delText>7</w:delText>
            </w:r>
          </w:del>
        </w:p>
        <w:p w14:paraId="76FA59AC" w14:textId="77777777" w:rsidR="00E36DF4" w:rsidRPr="00D46FAD" w:rsidDel="000E3CC7" w:rsidRDefault="00E36DF4">
          <w:pPr>
            <w:pStyle w:val="30"/>
            <w:tabs>
              <w:tab w:val="right" w:leader="dot" w:pos="8296"/>
            </w:tabs>
            <w:rPr>
              <w:del w:id="249" w:author="xg s" w:date="2017-05-23T16:55:00Z"/>
              <w:noProof/>
            </w:rPr>
          </w:pPr>
          <w:del w:id="250" w:author="xg s" w:date="2017-05-23T16:55:00Z">
            <w:r w:rsidRPr="000E3CC7" w:rsidDel="000E3CC7">
              <w:rPr>
                <w:rPrChange w:id="251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 xml:space="preserve">1.2.2 </w:delText>
            </w:r>
            <w:r w:rsidRPr="000E3CC7" w:rsidDel="000E3CC7">
              <w:rPr>
                <w:rFonts w:hint="eastAsia"/>
                <w:rPrChange w:id="252" w:author="xg s" w:date="2017-05-23T16:55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数据</w:delText>
            </w:r>
            <w:r w:rsidRPr="000E3CC7" w:rsidDel="000E3CC7">
              <w:rPr>
                <w:rPrChange w:id="253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>random insert</w:delText>
            </w:r>
            <w:r w:rsidRPr="00D46FAD" w:rsidDel="000E3CC7">
              <w:rPr>
                <w:noProof/>
                <w:webHidden/>
              </w:rPr>
              <w:tab/>
              <w:delText>7</w:delText>
            </w:r>
          </w:del>
        </w:p>
        <w:p w14:paraId="7D4F141E" w14:textId="77777777" w:rsidR="00E36DF4" w:rsidRPr="00D46FAD" w:rsidDel="000E3CC7" w:rsidRDefault="00E36DF4">
          <w:pPr>
            <w:pStyle w:val="30"/>
            <w:tabs>
              <w:tab w:val="right" w:leader="dot" w:pos="8296"/>
            </w:tabs>
            <w:rPr>
              <w:del w:id="254" w:author="xg s" w:date="2017-05-23T16:55:00Z"/>
              <w:noProof/>
            </w:rPr>
          </w:pPr>
          <w:del w:id="255" w:author="xg s" w:date="2017-05-23T16:55:00Z">
            <w:r w:rsidRPr="000E3CC7" w:rsidDel="000E3CC7">
              <w:rPr>
                <w:rPrChange w:id="256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 xml:space="preserve">1.2.3 </w:delText>
            </w:r>
            <w:r w:rsidRPr="000E3CC7" w:rsidDel="000E3CC7">
              <w:rPr>
                <w:rFonts w:hint="eastAsia"/>
                <w:rPrChange w:id="257" w:author="xg s" w:date="2017-05-23T16:55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删除某个时间之前的数据</w:delText>
            </w:r>
            <w:r w:rsidRPr="00D46FAD" w:rsidDel="000E3CC7">
              <w:rPr>
                <w:noProof/>
                <w:webHidden/>
              </w:rPr>
              <w:tab/>
              <w:delText>7</w:delText>
            </w:r>
          </w:del>
        </w:p>
        <w:p w14:paraId="5DC3ADD2" w14:textId="77777777" w:rsidR="00E36DF4" w:rsidRPr="00D46FAD" w:rsidDel="000E3CC7" w:rsidRDefault="00E36DF4">
          <w:pPr>
            <w:pStyle w:val="30"/>
            <w:tabs>
              <w:tab w:val="right" w:leader="dot" w:pos="8296"/>
            </w:tabs>
            <w:rPr>
              <w:del w:id="258" w:author="xg s" w:date="2017-05-23T16:55:00Z"/>
              <w:noProof/>
            </w:rPr>
          </w:pPr>
          <w:del w:id="259" w:author="xg s" w:date="2017-05-23T16:55:00Z">
            <w:r w:rsidRPr="000E3CC7" w:rsidDel="000E3CC7">
              <w:rPr>
                <w:rPrChange w:id="260" w:author="xg s" w:date="2017-05-23T16:55:00Z">
                  <w:rPr>
                    <w:rStyle w:val="ab"/>
                    <w:bCs/>
                    <w:noProof/>
                  </w:rPr>
                </w:rPrChange>
              </w:rPr>
              <w:delText xml:space="preserve">1.2.4 </w:delText>
            </w:r>
            <w:r w:rsidRPr="000E3CC7" w:rsidDel="000E3CC7">
              <w:rPr>
                <w:rFonts w:hint="eastAsia"/>
                <w:rPrChange w:id="261" w:author="xg s" w:date="2017-05-23T16:55:00Z">
                  <w:rPr>
                    <w:rStyle w:val="ab"/>
                    <w:rFonts w:hint="eastAsia"/>
                    <w:bCs/>
                    <w:noProof/>
                  </w:rPr>
                </w:rPrChange>
              </w:rPr>
              <w:delText>数据导出</w:delText>
            </w:r>
            <w:r w:rsidRPr="00D46FAD" w:rsidDel="000E3CC7">
              <w:rPr>
                <w:noProof/>
                <w:webHidden/>
              </w:rPr>
              <w:tab/>
              <w:delText>8</w:delText>
            </w:r>
          </w:del>
        </w:p>
        <w:p w14:paraId="36F032EC" w14:textId="77777777" w:rsidR="00E36DF4" w:rsidRPr="00D46FAD" w:rsidDel="000E3CC7" w:rsidRDefault="00E36DF4">
          <w:pPr>
            <w:pStyle w:val="10"/>
            <w:tabs>
              <w:tab w:val="right" w:leader="dot" w:pos="8296"/>
            </w:tabs>
            <w:rPr>
              <w:del w:id="262" w:author="xg s" w:date="2017-05-23T16:55:00Z"/>
              <w:noProof/>
            </w:rPr>
          </w:pPr>
          <w:del w:id="263" w:author="xg s" w:date="2017-05-23T16:55:00Z">
            <w:r w:rsidRPr="000E3CC7" w:rsidDel="000E3CC7">
              <w:rPr>
                <w:rPrChange w:id="264" w:author="xg s" w:date="2017-05-23T16:55:00Z">
                  <w:rPr>
                    <w:rStyle w:val="ab"/>
                    <w:noProof/>
                  </w:rPr>
                </w:rPrChange>
              </w:rPr>
              <w:delText xml:space="preserve">4. </w:delText>
            </w:r>
            <w:r w:rsidRPr="000E3CC7" w:rsidDel="000E3CC7">
              <w:rPr>
                <w:rFonts w:hint="eastAsia"/>
                <w:rPrChange w:id="265" w:author="xg s" w:date="2017-05-23T16:55:00Z">
                  <w:rPr>
                    <w:rStyle w:val="ab"/>
                    <w:rFonts w:hint="eastAsia"/>
                    <w:noProof/>
                  </w:rPr>
                </w:rPrChange>
              </w:rPr>
              <w:delText>配置文件说明</w:delText>
            </w:r>
            <w:r w:rsidRPr="00D46FAD" w:rsidDel="000E3CC7">
              <w:rPr>
                <w:noProof/>
                <w:webHidden/>
              </w:rPr>
              <w:tab/>
              <w:delText>9</w:delText>
            </w:r>
          </w:del>
        </w:p>
        <w:p w14:paraId="37DE5536" w14:textId="77777777" w:rsidR="00E36DF4" w:rsidRPr="00D46FAD" w:rsidDel="000E3CC7" w:rsidRDefault="00E36DF4">
          <w:pPr>
            <w:pStyle w:val="20"/>
            <w:tabs>
              <w:tab w:val="right" w:leader="dot" w:pos="8296"/>
            </w:tabs>
            <w:rPr>
              <w:del w:id="266" w:author="xg s" w:date="2017-05-23T16:55:00Z"/>
              <w:noProof/>
            </w:rPr>
          </w:pPr>
          <w:del w:id="267" w:author="xg s" w:date="2017-05-23T16:55:00Z">
            <w:r w:rsidRPr="000E3CC7" w:rsidDel="000E3CC7">
              <w:rPr>
                <w:rPrChange w:id="268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4.1 </w:delText>
            </w:r>
            <w:r w:rsidRPr="000E3CC7" w:rsidDel="000E3CC7">
              <w:rPr>
                <w:rFonts w:hint="eastAsia"/>
                <w:rPrChange w:id="269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基本函数设置（</w:delText>
            </w:r>
            <w:r w:rsidRPr="000E3CC7" w:rsidDel="000E3CC7">
              <w:rPr>
                <w:rPrChange w:id="270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base-function.conf</w:delText>
            </w:r>
            <w:r w:rsidRPr="000E3CC7" w:rsidDel="000E3CC7">
              <w:rPr>
                <w:rFonts w:hint="eastAsia"/>
                <w:rPrChange w:id="271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）</w:delText>
            </w:r>
            <w:r w:rsidRPr="00D46FAD" w:rsidDel="000E3CC7">
              <w:rPr>
                <w:noProof/>
                <w:webHidden/>
              </w:rPr>
              <w:tab/>
              <w:delText>9</w:delText>
            </w:r>
          </w:del>
        </w:p>
        <w:p w14:paraId="6777CB69" w14:textId="77777777" w:rsidR="00E36DF4" w:rsidRPr="00D46FAD" w:rsidDel="000E3CC7" w:rsidRDefault="00E36DF4">
          <w:pPr>
            <w:pStyle w:val="20"/>
            <w:tabs>
              <w:tab w:val="right" w:leader="dot" w:pos="8296"/>
            </w:tabs>
            <w:rPr>
              <w:del w:id="272" w:author="xg s" w:date="2017-05-23T16:55:00Z"/>
              <w:noProof/>
            </w:rPr>
          </w:pPr>
          <w:del w:id="273" w:author="xg s" w:date="2017-05-23T16:55:00Z">
            <w:r w:rsidRPr="000E3CC7" w:rsidDel="000E3CC7">
              <w:rPr>
                <w:rPrChange w:id="274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4.2 </w:delText>
            </w:r>
            <w:r w:rsidRPr="000E3CC7" w:rsidDel="000E3CC7">
              <w:rPr>
                <w:rFonts w:hint="eastAsia"/>
                <w:rPrChange w:id="275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传感器值配置</w:delText>
            </w:r>
            <w:r w:rsidRPr="000E3CC7" w:rsidDel="000E3CC7">
              <w:rPr>
                <w:rPrChange w:id="276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(sensor.conf)</w:delText>
            </w:r>
            <w:r w:rsidRPr="00D46FAD" w:rsidDel="000E3CC7">
              <w:rPr>
                <w:noProof/>
                <w:webHidden/>
              </w:rPr>
              <w:tab/>
              <w:delText>9</w:delText>
            </w:r>
          </w:del>
        </w:p>
        <w:p w14:paraId="79C37054" w14:textId="77777777" w:rsidR="00E36DF4" w:rsidRPr="00D46FAD" w:rsidDel="000E3CC7" w:rsidRDefault="00E36DF4">
          <w:pPr>
            <w:pStyle w:val="20"/>
            <w:tabs>
              <w:tab w:val="right" w:leader="dot" w:pos="8296"/>
            </w:tabs>
            <w:rPr>
              <w:del w:id="277" w:author="xg s" w:date="2017-05-23T16:55:00Z"/>
              <w:noProof/>
            </w:rPr>
          </w:pPr>
          <w:del w:id="278" w:author="xg s" w:date="2017-05-23T16:55:00Z">
            <w:r w:rsidRPr="000E3CC7" w:rsidDel="000E3CC7">
              <w:rPr>
                <w:rPrChange w:id="279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4.3 </w:delText>
            </w:r>
            <w:r w:rsidRPr="000E3CC7" w:rsidDel="000E3CC7">
              <w:rPr>
                <w:rFonts w:hint="eastAsia"/>
                <w:rPrChange w:id="280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设备配置</w:delText>
            </w:r>
            <w:r w:rsidRPr="000E3CC7" w:rsidDel="000E3CC7">
              <w:rPr>
                <w:rPrChange w:id="281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(mertric.conf)</w:delText>
            </w:r>
            <w:r w:rsidRPr="00D46FAD" w:rsidDel="000E3CC7">
              <w:rPr>
                <w:noProof/>
                <w:webHidden/>
              </w:rPr>
              <w:tab/>
              <w:delText>9</w:delText>
            </w:r>
          </w:del>
        </w:p>
        <w:p w14:paraId="59B94A03" w14:textId="77777777" w:rsidR="00E36DF4" w:rsidRPr="00D46FAD" w:rsidDel="000E3CC7" w:rsidRDefault="00E36DF4">
          <w:pPr>
            <w:pStyle w:val="20"/>
            <w:tabs>
              <w:tab w:val="right" w:leader="dot" w:pos="8296"/>
            </w:tabs>
            <w:rPr>
              <w:del w:id="282" w:author="xg s" w:date="2017-05-23T16:55:00Z"/>
              <w:noProof/>
            </w:rPr>
          </w:pPr>
          <w:del w:id="283" w:author="xg s" w:date="2017-05-23T16:55:00Z">
            <w:r w:rsidRPr="000E3CC7" w:rsidDel="000E3CC7">
              <w:rPr>
                <w:rPrChange w:id="284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4.4 offline </w:delText>
            </w:r>
            <w:r w:rsidRPr="000E3CC7" w:rsidDel="000E3CC7">
              <w:rPr>
                <w:rFonts w:hint="eastAsia"/>
                <w:rPrChange w:id="285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数据生成</w:delText>
            </w:r>
            <w:r w:rsidRPr="000E3CC7" w:rsidDel="000E3CC7">
              <w:rPr>
                <w:rPrChange w:id="286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(generate-offline.conf)</w:delText>
            </w:r>
            <w:r w:rsidRPr="00D46FAD" w:rsidDel="000E3CC7">
              <w:rPr>
                <w:noProof/>
                <w:webHidden/>
              </w:rPr>
              <w:tab/>
              <w:delText>9</w:delText>
            </w:r>
          </w:del>
        </w:p>
        <w:p w14:paraId="34594CE7" w14:textId="77777777" w:rsidR="00E36DF4" w:rsidRPr="00D46FAD" w:rsidDel="000E3CC7" w:rsidRDefault="00E36DF4">
          <w:pPr>
            <w:pStyle w:val="20"/>
            <w:tabs>
              <w:tab w:val="right" w:leader="dot" w:pos="8296"/>
            </w:tabs>
            <w:rPr>
              <w:del w:id="287" w:author="xg s" w:date="2017-05-23T16:55:00Z"/>
              <w:noProof/>
            </w:rPr>
          </w:pPr>
          <w:del w:id="288" w:author="xg s" w:date="2017-05-23T16:55:00Z">
            <w:r w:rsidRPr="000E3CC7" w:rsidDel="000E3CC7">
              <w:rPr>
                <w:rPrChange w:id="289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4.5 online </w:delText>
            </w:r>
            <w:r w:rsidRPr="000E3CC7" w:rsidDel="000E3CC7">
              <w:rPr>
                <w:rFonts w:hint="eastAsia"/>
                <w:rPrChange w:id="290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数据负载</w:delText>
            </w:r>
            <w:r w:rsidRPr="000E3CC7" w:rsidDel="000E3CC7">
              <w:rPr>
                <w:rPrChange w:id="291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(generate-online.conf)</w:delText>
            </w:r>
            <w:r w:rsidRPr="00D46FAD" w:rsidDel="000E3CC7">
              <w:rPr>
                <w:noProof/>
                <w:webHidden/>
              </w:rPr>
              <w:tab/>
              <w:delText>10</w:delText>
            </w:r>
          </w:del>
        </w:p>
        <w:p w14:paraId="60E7FE67" w14:textId="77777777" w:rsidR="00E36DF4" w:rsidRPr="00D46FAD" w:rsidDel="000E3CC7" w:rsidRDefault="00E36DF4">
          <w:pPr>
            <w:pStyle w:val="20"/>
            <w:tabs>
              <w:tab w:val="right" w:leader="dot" w:pos="8296"/>
            </w:tabs>
            <w:rPr>
              <w:del w:id="292" w:author="xg s" w:date="2017-05-23T16:55:00Z"/>
              <w:noProof/>
            </w:rPr>
          </w:pPr>
          <w:del w:id="293" w:author="xg s" w:date="2017-05-23T16:55:00Z">
            <w:r w:rsidRPr="000E3CC7" w:rsidDel="000E3CC7">
              <w:rPr>
                <w:rPrChange w:id="294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 xml:space="preserve">4.6 </w:delText>
            </w:r>
            <w:r w:rsidRPr="000E3CC7" w:rsidDel="000E3CC7">
              <w:rPr>
                <w:rFonts w:hint="eastAsia"/>
                <w:rPrChange w:id="295" w:author="xg s" w:date="2017-05-23T16:55:00Z">
                  <w:rPr>
                    <w:rStyle w:val="ab"/>
                    <w:rFonts w:asciiTheme="majorHAnsi" w:eastAsiaTheme="majorEastAsia" w:hAnsiTheme="majorHAnsi" w:cstheme="majorBidi" w:hint="eastAsia"/>
                    <w:bCs/>
                    <w:noProof/>
                  </w:rPr>
                </w:rPrChange>
              </w:rPr>
              <w:delText>数据库连接配置</w:delText>
            </w:r>
            <w:r w:rsidRPr="000E3CC7" w:rsidDel="000E3CC7">
              <w:rPr>
                <w:rPrChange w:id="296" w:author="xg s" w:date="2017-05-23T16:55:00Z">
                  <w:rPr>
                    <w:rStyle w:val="ab"/>
                    <w:rFonts w:asciiTheme="majorHAnsi" w:eastAsiaTheme="majorEastAsia" w:hAnsiTheme="majorHAnsi" w:cstheme="majorBidi"/>
                    <w:bCs/>
                    <w:noProof/>
                  </w:rPr>
                </w:rPrChange>
              </w:rPr>
              <w:delText>(database.conf)</w:delText>
            </w:r>
            <w:r w:rsidRPr="00D46FAD" w:rsidDel="000E3CC7">
              <w:rPr>
                <w:noProof/>
                <w:webHidden/>
              </w:rPr>
              <w:tab/>
              <w:delText>10</w:delText>
            </w:r>
          </w:del>
        </w:p>
        <w:p w14:paraId="48FC1AF7" w14:textId="427A5AD6" w:rsidR="00B71C76" w:rsidRDefault="00B71C76">
          <w:r w:rsidRPr="00D46FAD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297" w:name="_Toc483321839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1"/>
      <w:bookmarkEnd w:id="0"/>
      <w:bookmarkEnd w:id="297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P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298" w:name="_Toc483300917"/>
      <w:bookmarkStart w:id="299" w:name="_Toc483321840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298"/>
      <w:bookmarkEnd w:id="299"/>
    </w:p>
    <w:p w14:paraId="0CE6FB9F" w14:textId="0BC6B526" w:rsidR="00513EB3" w:rsidRDefault="006159C9" w:rsidP="0058213E">
      <w:pPr>
        <w:pStyle w:val="2"/>
        <w:spacing w:line="360" w:lineRule="auto"/>
      </w:pPr>
      <w:bookmarkStart w:id="300" w:name="_Toc483300918"/>
      <w:bookmarkStart w:id="301" w:name="_Toc483321841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300"/>
      <w:bookmarkEnd w:id="301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302" w:name="_Toc483300919"/>
      <w:bookmarkStart w:id="303" w:name="_Toc483321842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302"/>
      <w:bookmarkEnd w:id="303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304" w:name="_Toc483300920"/>
      <w:bookmarkStart w:id="305" w:name="_Toc483321843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304"/>
      <w:bookmarkEnd w:id="305"/>
    </w:p>
    <w:p w14:paraId="5EE6CFDC" w14:textId="0BC0A726" w:rsidR="00231983" w:rsidRDefault="001309A1" w:rsidP="007F246E">
      <w:pPr>
        <w:widowControl/>
        <w:spacing w:line="360" w:lineRule="auto"/>
        <w:ind w:firstLine="420"/>
        <w:jc w:val="left"/>
        <w:rPr>
          <w:ins w:id="306" w:author="xg s" w:date="2017-05-23T16:15:00Z"/>
          <w:sz w:val="28"/>
          <w:szCs w:val="28"/>
        </w:rPr>
      </w:pPr>
      <w:bookmarkStart w:id="307" w:name="_Toc483300921"/>
      <w:r w:rsidRPr="0070259D">
        <w:rPr>
          <w:rFonts w:hint="eastAsia"/>
          <w:sz w:val="28"/>
          <w:szCs w:val="28"/>
        </w:rPr>
        <w:t>有</w:t>
      </w:r>
      <w:commentRangeStart w:id="308"/>
      <w:commentRangeStart w:id="309"/>
      <w:r w:rsidRPr="0070259D">
        <w:rPr>
          <w:rFonts w:hint="eastAsia"/>
          <w:sz w:val="28"/>
          <w:szCs w:val="28"/>
        </w:rPr>
        <w:t>一周的历史数据</w:t>
      </w:r>
      <w:bookmarkEnd w:id="307"/>
      <w:commentRangeEnd w:id="308"/>
      <w:r w:rsidR="006713CF">
        <w:rPr>
          <w:rStyle w:val="a7"/>
        </w:rPr>
        <w:commentReference w:id="308"/>
      </w:r>
      <w:commentRangeEnd w:id="309"/>
      <w:r w:rsidR="00AC31D6">
        <w:rPr>
          <w:rStyle w:val="a7"/>
        </w:rPr>
        <w:commentReference w:id="309"/>
      </w:r>
    </w:p>
    <w:p w14:paraId="25482F60" w14:textId="70A50828" w:rsidR="00A02CF0" w:rsidRDefault="00A02CF0" w:rsidP="007F246E">
      <w:pPr>
        <w:widowControl/>
        <w:spacing w:line="360" w:lineRule="auto"/>
        <w:ind w:firstLine="420"/>
        <w:jc w:val="left"/>
        <w:rPr>
          <w:sz w:val="30"/>
          <w:szCs w:val="30"/>
        </w:rPr>
      </w:pPr>
      <w:ins w:id="310" w:author="xg s" w:date="2017-05-23T16:15:00Z">
        <w:r>
          <w:rPr>
            <w:rFonts w:hint="eastAsia"/>
            <w:sz w:val="28"/>
            <w:szCs w:val="28"/>
          </w:rPr>
          <w:t>单设备，有</w:t>
        </w:r>
        <w:r>
          <w:rPr>
            <w:rFonts w:hint="eastAsia"/>
            <w:sz w:val="28"/>
            <w:szCs w:val="28"/>
          </w:rPr>
          <w:t>500</w:t>
        </w:r>
        <w:r>
          <w:rPr>
            <w:rFonts w:hint="eastAsia"/>
            <w:sz w:val="28"/>
            <w:szCs w:val="28"/>
          </w:rPr>
          <w:t>个数据采集点</w:t>
        </w:r>
        <w:r w:rsidR="00AA7D1E">
          <w:rPr>
            <w:rFonts w:hint="eastAsia"/>
            <w:sz w:val="28"/>
            <w:szCs w:val="28"/>
          </w:rPr>
          <w:t>，</w:t>
        </w:r>
        <w:r w:rsidR="00475C77">
          <w:rPr>
            <w:rFonts w:hint="eastAsia"/>
            <w:sz w:val="28"/>
            <w:szCs w:val="28"/>
          </w:rPr>
          <w:t>每个采集点数据波形</w:t>
        </w:r>
      </w:ins>
      <w:ins w:id="311" w:author="xg s" w:date="2017-05-23T17:10:00Z">
        <w:r w:rsidR="00C5110D">
          <w:rPr>
            <w:rFonts w:hint="eastAsia"/>
            <w:sz w:val="28"/>
            <w:szCs w:val="28"/>
          </w:rPr>
          <w:t>与</w:t>
        </w:r>
      </w:ins>
      <w:ins w:id="312" w:author="xg s" w:date="2017-05-23T16:16:00Z">
        <w:r w:rsidR="00475C77">
          <w:rPr>
            <w:rFonts w:hint="eastAsia"/>
            <w:sz w:val="28"/>
            <w:szCs w:val="28"/>
          </w:rPr>
          <w:t>清华金凤的生产实例</w:t>
        </w:r>
      </w:ins>
      <w:ins w:id="313" w:author="xg s" w:date="2017-05-23T16:17:00Z">
        <w:r w:rsidR="000D1F38">
          <w:rPr>
            <w:rFonts w:hint="eastAsia"/>
            <w:sz w:val="28"/>
            <w:szCs w:val="28"/>
          </w:rPr>
          <w:t>数据类似</w:t>
        </w:r>
        <w:r w:rsidR="00D7025A">
          <w:rPr>
            <w:rFonts w:hint="eastAsia"/>
            <w:sz w:val="28"/>
            <w:szCs w:val="28"/>
          </w:rPr>
          <w:t>，平均每秒采集一次</w:t>
        </w:r>
      </w:ins>
      <w:ins w:id="314" w:author="xg s" w:date="2017-05-23T16:19:00Z">
        <w:r w:rsidR="00560079">
          <w:rPr>
            <w:rFonts w:hint="eastAsia"/>
            <w:sz w:val="28"/>
            <w:szCs w:val="28"/>
          </w:rPr>
          <w:t>，</w:t>
        </w:r>
        <w:r w:rsidR="004C0906">
          <w:rPr>
            <w:rFonts w:hint="eastAsia"/>
            <w:sz w:val="28"/>
            <w:szCs w:val="28"/>
          </w:rPr>
          <w:t>采集</w:t>
        </w:r>
      </w:ins>
      <w:ins w:id="315" w:author="xg s" w:date="2017-05-23T16:20:00Z">
        <w:r w:rsidR="004C0906">
          <w:rPr>
            <w:rFonts w:hint="eastAsia"/>
            <w:sz w:val="28"/>
            <w:szCs w:val="28"/>
          </w:rPr>
          <w:t>过去一周</w:t>
        </w:r>
        <w:r w:rsidR="003303BC">
          <w:rPr>
            <w:rFonts w:hint="eastAsia"/>
            <w:sz w:val="28"/>
            <w:szCs w:val="28"/>
          </w:rPr>
          <w:t>，</w:t>
        </w:r>
      </w:ins>
      <w:ins w:id="316" w:author="xg s" w:date="2017-05-23T16:19:00Z">
        <w:r w:rsidR="00560079">
          <w:rPr>
            <w:rFonts w:hint="eastAsia"/>
            <w:sz w:val="28"/>
            <w:szCs w:val="28"/>
          </w:rPr>
          <w:t>共</w:t>
        </w:r>
        <w:r w:rsidR="00560079">
          <w:rPr>
            <w:rFonts w:hint="eastAsia"/>
            <w:sz w:val="28"/>
            <w:szCs w:val="28"/>
          </w:rPr>
          <w:t>302,400,</w:t>
        </w:r>
        <w:r w:rsidR="00560079">
          <w:rPr>
            <w:sz w:val="28"/>
            <w:szCs w:val="28"/>
          </w:rPr>
          <w:t>000</w:t>
        </w:r>
        <w:r w:rsidR="00560079">
          <w:rPr>
            <w:rFonts w:hint="eastAsia"/>
            <w:sz w:val="28"/>
            <w:szCs w:val="28"/>
          </w:rPr>
          <w:t>个数据</w:t>
        </w:r>
      </w:ins>
    </w:p>
    <w:p w14:paraId="35A64E5F" w14:textId="5C715DE1" w:rsidR="00CF4950" w:rsidRDefault="00BC74F5" w:rsidP="0058213E">
      <w:pPr>
        <w:pStyle w:val="3"/>
        <w:spacing w:line="360" w:lineRule="auto"/>
      </w:pPr>
      <w:bookmarkStart w:id="317" w:name="_Toc483300922"/>
      <w:bookmarkStart w:id="318" w:name="_Toc483321844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317"/>
      <w:bookmarkEnd w:id="318"/>
    </w:p>
    <w:p w14:paraId="194DCB38" w14:textId="02DFDEE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6B801338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这种模式下，</w:t>
      </w:r>
      <w:ins w:id="319" w:author="xg s" w:date="2017-05-23T16:10:00Z">
        <w:r w:rsidR="00617C71">
          <w:rPr>
            <w:rFonts w:hint="eastAsia"/>
            <w:sz w:val="30"/>
            <w:szCs w:val="30"/>
          </w:rPr>
          <w:t>单位为</w:t>
        </w:r>
      </w:ins>
      <w:r>
        <w:rPr>
          <w:rFonts w:hint="eastAsia"/>
          <w:sz w:val="30"/>
          <w:szCs w:val="30"/>
        </w:rPr>
        <w:t>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03DE9D54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6A2093"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 w:rsidR="006A2093">
        <w:rPr>
          <w:rFonts w:hint="eastAsia"/>
          <w:sz w:val="30"/>
          <w:szCs w:val="30"/>
        </w:rPr>
        <w:t>这种模式下，</w:t>
      </w:r>
      <w:ins w:id="320" w:author="xg s" w:date="2017-05-23T16:10:00Z">
        <w:r w:rsidR="004910F2" w:rsidRPr="004910F2">
          <w:rPr>
            <w:rFonts w:hint="eastAsia"/>
            <w:sz w:val="30"/>
            <w:szCs w:val="30"/>
          </w:rPr>
          <w:t>单位为</w:t>
        </w:r>
      </w:ins>
      <w:r w:rsidR="006A2093">
        <w:rPr>
          <w:rFonts w:hint="eastAsia"/>
          <w:sz w:val="30"/>
          <w:szCs w:val="30"/>
        </w:rPr>
        <w:t>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321" w:name="_Toc483300923"/>
      <w:bookmarkStart w:id="322" w:name="_Toc483321845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321"/>
      <w:bookmarkEnd w:id="3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323"/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324"/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  <w:commentRangeEnd w:id="324"/>
            <w:r w:rsidR="006D565E">
              <w:rPr>
                <w:rStyle w:val="a7"/>
              </w:rPr>
              <w:commentReference w:id="324"/>
            </w:r>
            <w:r w:rsidR="00F45B20">
              <w:rPr>
                <w:rStyle w:val="a7"/>
              </w:rPr>
              <w:commentReference w:id="323"/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325"/>
            <w:commentRangeStart w:id="326"/>
            <w:commentRangeEnd w:id="323"/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5B5A087F" w:rsidR="00BF2E93" w:rsidRPr="00F9531F" w:rsidRDefault="008E4750" w:rsidP="0058213E">
            <w:pPr>
              <w:widowControl/>
              <w:spacing w:line="360" w:lineRule="auto"/>
              <w:jc w:val="left"/>
              <w:rPr>
                <w:sz w:val="28"/>
                <w:szCs w:val="30"/>
                <w:rPrChange w:id="327" w:author="xg s" w:date="2017-05-23T16:12:00Z">
                  <w:rPr>
                    <w:sz w:val="30"/>
                    <w:szCs w:val="30"/>
                  </w:rPr>
                </w:rPrChange>
              </w:rPr>
            </w:pPr>
            <w:del w:id="328" w:author="1026" w:date="2017-05-23T15:41:00Z">
              <w:r w:rsidDel="006D565E">
                <w:rPr>
                  <w:rFonts w:hint="eastAsia"/>
                  <w:sz w:val="30"/>
                  <w:szCs w:val="30"/>
                </w:rPr>
                <w:delText>0</w:delText>
              </w:r>
              <w:commentRangeEnd w:id="325"/>
              <w:r w:rsidR="006D565E" w:rsidDel="006D565E">
                <w:rPr>
                  <w:rStyle w:val="a7"/>
                </w:rPr>
                <w:commentReference w:id="325"/>
              </w:r>
            </w:del>
            <w:r w:rsidR="00CD4FF8">
              <w:rPr>
                <w:rStyle w:val="a7"/>
              </w:rPr>
              <w:commentReference w:id="326"/>
            </w:r>
            <w:ins w:id="329" w:author="1026" w:date="2017-05-23T15:41:00Z">
              <w:del w:id="330" w:author="xg s" w:date="2017-05-23T16:08:00Z">
                <w:r w:rsidR="006D565E" w:rsidDel="00D515CF">
                  <w:rPr>
                    <w:rFonts w:hint="eastAsia"/>
                    <w:sz w:val="30"/>
                    <w:szCs w:val="30"/>
                  </w:rPr>
                  <w:delText>1</w:delText>
                </w:r>
              </w:del>
            </w:ins>
            <w:ins w:id="331" w:author="xg s" w:date="2017-05-23T16:08:00Z">
              <w:r w:rsidR="00D515CF">
                <w:rPr>
                  <w:rFonts w:hint="eastAsia"/>
                  <w:sz w:val="30"/>
                  <w:szCs w:val="30"/>
                </w:rPr>
                <w:t>0</w:t>
              </w:r>
            </w:ins>
          </w:p>
        </w:tc>
        <w:tc>
          <w:tcPr>
            <w:tcW w:w="2074" w:type="dxa"/>
          </w:tcPr>
          <w:p w14:paraId="445B0500" w14:textId="32798EE3" w:rsidR="00BF2E93" w:rsidRDefault="000C2D19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32" w:author="xg s" w:date="2017-05-23T16:23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33" w:author="xg s" w:date="2017-05-23T16:23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del w:id="334" w:author="xg s" w:date="2017-05-23T16:23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35" w:author="xg s" w:date="2017-05-23T16:23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36" w:author="xg s" w:date="2017-05-23T16:24:00Z">
              <w:r w:rsidR="00424EAD"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37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del w:id="338" w:author="xg s" w:date="2017-05-23T16:24:00Z">
              <w:r w:rsidR="00FE0013"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39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del w:id="340" w:author="xg s" w:date="2017-05-23T16:24:00Z">
              <w:r w:rsidR="00FE0013"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41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commentRangeEnd w:id="326"/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5E6D1610" w:rsidR="00BF2E93" w:rsidRDefault="00E700FB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42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43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44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45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46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47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30369520" w:rsidR="00BF2E93" w:rsidRDefault="0073422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48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49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50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51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52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53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commentRangeStart w:id="354"/>
            <w:commentRangeStart w:id="355"/>
            <w:r>
              <w:rPr>
                <w:rFonts w:hint="eastAsia"/>
                <w:sz w:val="30"/>
                <w:szCs w:val="30"/>
              </w:rPr>
              <w:t>0</w:t>
            </w:r>
            <w:commentRangeEnd w:id="354"/>
            <w:r w:rsidR="006D565E">
              <w:rPr>
                <w:rStyle w:val="a7"/>
              </w:rPr>
              <w:commentReference w:id="354"/>
            </w:r>
            <w:commentRangeEnd w:id="355"/>
            <w:r w:rsidR="008F40AB">
              <w:rPr>
                <w:rStyle w:val="a7"/>
              </w:rPr>
              <w:commentReference w:id="355"/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09DC1ADF" w:rsidR="00BF2E93" w:rsidRDefault="00CE17A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56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57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58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59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60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61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2A9CA09B" w:rsidR="00211608" w:rsidRDefault="006D565E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362" w:author="1026" w:date="2017-05-23T15:41:00Z">
              <w:del w:id="363" w:author="xg s" w:date="2017-05-23T16:08:00Z">
                <w:r w:rsidDel="00995C86">
                  <w:rPr>
                    <w:rFonts w:hint="eastAsia"/>
                    <w:sz w:val="30"/>
                    <w:szCs w:val="30"/>
                  </w:rPr>
                  <w:delText>1</w:delText>
                </w:r>
              </w:del>
            </w:ins>
            <w:ins w:id="364" w:author="xg s" w:date="2017-05-23T16:08:00Z">
              <w:r w:rsidR="00995C86">
                <w:rPr>
                  <w:rFonts w:hint="eastAsia"/>
                  <w:sz w:val="30"/>
                  <w:szCs w:val="30"/>
                </w:rPr>
                <w:t>0</w:t>
              </w:r>
            </w:ins>
            <w:del w:id="365" w:author="1026" w:date="2017-05-23T15:41:00Z">
              <w:r w:rsidR="00211608" w:rsidDel="006D565E">
                <w:rPr>
                  <w:rFonts w:hint="eastAsia"/>
                  <w:sz w:val="30"/>
                  <w:szCs w:val="30"/>
                </w:rPr>
                <w:delText>0</w:delText>
              </w:r>
            </w:del>
          </w:p>
        </w:tc>
        <w:tc>
          <w:tcPr>
            <w:tcW w:w="2074" w:type="dxa"/>
          </w:tcPr>
          <w:p w14:paraId="0B2536F0" w14:textId="0BC99276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66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67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.1.3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68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69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70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71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72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73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74" w:author="xg s" w:date="2017-05-23T16:24:00Z">
              <w:r w:rsidDel="00D8251F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75" w:author="xg s" w:date="2017-05-23T16:24:00Z">
              <w:r w:rsidR="00D8251F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658B3DC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376" w:author="xg s" w:date="2017-05-23T16:25:00Z">
              <w:r>
                <w:rPr>
                  <w:rFonts w:hint="eastAsia"/>
                  <w:sz w:val="30"/>
                  <w:szCs w:val="30"/>
                </w:rPr>
                <w:t>3</w:t>
              </w:r>
            </w:ins>
            <w:del w:id="377" w:author="xg s" w:date="2017-05-23T16:25:00Z">
              <w:r w:rsidR="00211608"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del w:id="378" w:author="xg s" w:date="2017-05-23T16:25:00Z">
              <w:r w:rsidR="00211608"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79" w:author="xg s" w:date="2017-05-23T16:25:00Z">
              <w:r>
                <w:rPr>
                  <w:rFonts w:hint="eastAsia"/>
                  <w:sz w:val="30"/>
                  <w:szCs w:val="30"/>
                </w:rPr>
                <w:t>3</w:t>
              </w:r>
            </w:ins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del w:id="380" w:author="xg s" w:date="2017-05-23T16:25:00Z">
              <w:r w:rsidR="00211608"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81" w:author="xg s" w:date="2017-05-23T16:25:00Z">
              <w:r>
                <w:rPr>
                  <w:rFonts w:hint="eastAsia"/>
                  <w:sz w:val="30"/>
                  <w:szCs w:val="30"/>
                </w:rPr>
                <w:t>3</w:t>
              </w:r>
            </w:ins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5E0697B9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82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83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84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85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86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87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72CFA95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01AA5103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88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89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90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91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392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393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447FAB5A" w:rsidR="00211608" w:rsidRDefault="006D565E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ins w:id="394" w:author="1026" w:date="2017-05-23T15:41:00Z">
              <w:del w:id="395" w:author="xg s" w:date="2017-05-23T16:08:00Z">
                <w:r w:rsidDel="00B824B1">
                  <w:rPr>
                    <w:rFonts w:hint="eastAsia"/>
                    <w:sz w:val="30"/>
                    <w:szCs w:val="30"/>
                  </w:rPr>
                  <w:delText>1</w:delText>
                </w:r>
              </w:del>
            </w:ins>
            <w:ins w:id="396" w:author="xg s" w:date="2017-05-23T16:08:00Z">
              <w:r w:rsidR="00B824B1">
                <w:rPr>
                  <w:rFonts w:hint="eastAsia"/>
                  <w:sz w:val="30"/>
                  <w:szCs w:val="30"/>
                </w:rPr>
                <w:t>0</w:t>
              </w:r>
            </w:ins>
            <w:del w:id="397" w:author="1026" w:date="2017-05-23T15:41:00Z">
              <w:r w:rsidR="00211608" w:rsidDel="006D565E">
                <w:rPr>
                  <w:rFonts w:hint="eastAsia"/>
                  <w:sz w:val="30"/>
                  <w:szCs w:val="30"/>
                </w:rPr>
                <w:delText>0</w:delText>
              </w:r>
            </w:del>
          </w:p>
        </w:tc>
        <w:tc>
          <w:tcPr>
            <w:tcW w:w="2074" w:type="dxa"/>
          </w:tcPr>
          <w:p w14:paraId="349D6E24" w14:textId="4D7BC054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398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399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.1.3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00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01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02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03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04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405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06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407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64BAE17A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408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09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10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11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12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413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E54E4A1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414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15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16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17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18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419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5A568C0E" w:rsidR="00211608" w:rsidRDefault="00211608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del w:id="420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21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.1.4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22" w:author="xg s" w:date="2017-05-23T16:25:00Z">
              <w:r w:rsidDel="00291EB1">
                <w:rPr>
                  <w:rFonts w:hint="eastAsia"/>
                  <w:sz w:val="30"/>
                  <w:szCs w:val="30"/>
                </w:rPr>
                <w:delText>1</w:delText>
              </w:r>
            </w:del>
            <w:ins w:id="423" w:author="xg s" w:date="2017-05-23T16:25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.1.5</w:t>
            </w:r>
            <w:r>
              <w:rPr>
                <w:rFonts w:hint="eastAsia"/>
                <w:sz w:val="30"/>
                <w:szCs w:val="30"/>
              </w:rPr>
              <w:t>，</w:t>
            </w:r>
            <w:del w:id="424" w:author="xg s" w:date="2017-05-23T16:26:00Z">
              <w:r w:rsidDel="00291EB1">
                <w:rPr>
                  <w:rFonts w:hint="eastAsia"/>
                  <w:sz w:val="30"/>
                  <w:szCs w:val="30"/>
                </w:rPr>
                <w:delText>2</w:delText>
              </w:r>
            </w:del>
            <w:ins w:id="425" w:author="xg s" w:date="2017-05-23T16:26:00Z">
              <w:r w:rsidR="00291EB1">
                <w:rPr>
                  <w:rFonts w:hint="eastAsia"/>
                  <w:sz w:val="30"/>
                  <w:szCs w:val="30"/>
                </w:rPr>
                <w:t>3</w:t>
              </w:r>
            </w:ins>
            <w:r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426" w:name="_Toc483300924"/>
      <w:bookmarkStart w:id="427" w:name="_Toc483321846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426"/>
      <w:bookmarkEnd w:id="427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51206636" w:rsidR="00EA63D2" w:rsidRPr="00CC5DEE" w:rsidRDefault="009F753F" w:rsidP="0058213E">
      <w:pPr>
        <w:pStyle w:val="2"/>
        <w:spacing w:line="360" w:lineRule="auto"/>
        <w:rPr>
          <w:sz w:val="28"/>
          <w:szCs w:val="28"/>
        </w:rPr>
      </w:pPr>
      <w:bookmarkStart w:id="428" w:name="_Toc483300925"/>
      <w:bookmarkStart w:id="429" w:name="_Toc483321847"/>
      <w:commentRangeStart w:id="430"/>
      <w:commentRangeStart w:id="431"/>
      <w:del w:id="432" w:author="xg s" w:date="2017-05-23T16:06:00Z">
        <w:r w:rsidRPr="00CC5DEE" w:rsidDel="008A4974">
          <w:rPr>
            <w:sz w:val="28"/>
            <w:szCs w:val="28"/>
          </w:rPr>
          <w:delText>1</w:delText>
        </w:r>
      </w:del>
      <w:ins w:id="433" w:author="xg s" w:date="2017-05-23T16:06:00Z">
        <w:r w:rsidR="008A4974">
          <w:rPr>
            <w:rFonts w:hint="eastAsia"/>
            <w:sz w:val="28"/>
            <w:szCs w:val="28"/>
          </w:rPr>
          <w:t>3</w:t>
        </w:r>
      </w:ins>
      <w:r w:rsidRPr="00CC5DEE">
        <w:rPr>
          <w:sz w:val="28"/>
          <w:szCs w:val="28"/>
        </w:rPr>
        <w:t>.1</w:t>
      </w:r>
      <w:r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428"/>
      <w:commentRangeEnd w:id="430"/>
      <w:r w:rsidR="006D565E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430"/>
      </w:r>
      <w:commentRangeEnd w:id="431"/>
      <w:r w:rsidR="008B384C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431"/>
      </w:r>
      <w:bookmarkEnd w:id="429"/>
    </w:p>
    <w:p w14:paraId="4F89776E" w14:textId="4862D8F7" w:rsidR="00804F6F" w:rsidRPr="00841CC9" w:rsidRDefault="00584D19" w:rsidP="0058213E">
      <w:pPr>
        <w:pStyle w:val="3"/>
        <w:spacing w:line="360" w:lineRule="auto"/>
        <w:rPr>
          <w:sz w:val="24"/>
          <w:szCs w:val="24"/>
        </w:rPr>
      </w:pPr>
      <w:bookmarkStart w:id="434" w:name="_Toc483300926"/>
      <w:bookmarkStart w:id="435" w:name="_Toc483321848"/>
      <w:del w:id="436" w:author="xg s" w:date="2017-05-23T16:06:00Z">
        <w:r w:rsidRPr="00841CC9" w:rsidDel="008A4974">
          <w:rPr>
            <w:rFonts w:hint="eastAsia"/>
            <w:sz w:val="24"/>
            <w:szCs w:val="24"/>
          </w:rPr>
          <w:delText>1</w:delText>
        </w:r>
      </w:del>
      <w:ins w:id="437" w:author="xg s" w:date="2017-05-23T16:06:00Z">
        <w:r w:rsidR="008A4974">
          <w:rPr>
            <w:rFonts w:hint="eastAsia"/>
            <w:sz w:val="24"/>
            <w:szCs w:val="24"/>
          </w:rPr>
          <w:t>3</w:t>
        </w:r>
      </w:ins>
      <w:r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commentRangeStart w:id="438"/>
      <w:commentRangeStart w:id="439"/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434"/>
      <w:r w:rsidR="00041C22">
        <w:rPr>
          <w:rFonts w:hint="eastAsia"/>
          <w:sz w:val="24"/>
          <w:szCs w:val="24"/>
        </w:rPr>
        <w:t xml:space="preserve">   </w:t>
      </w:r>
      <w:commentRangeEnd w:id="438"/>
      <w:r w:rsidR="006D565E">
        <w:rPr>
          <w:rStyle w:val="a7"/>
          <w:b w:val="0"/>
          <w:bCs w:val="0"/>
        </w:rPr>
        <w:commentReference w:id="438"/>
      </w:r>
      <w:commentRangeEnd w:id="439"/>
      <w:r w:rsidR="00A8044C">
        <w:rPr>
          <w:rStyle w:val="a7"/>
          <w:b w:val="0"/>
          <w:bCs w:val="0"/>
        </w:rPr>
        <w:commentReference w:id="439"/>
      </w:r>
      <w:bookmarkEnd w:id="435"/>
      <w:r w:rsidR="00041C22">
        <w:rPr>
          <w:rFonts w:hint="eastAsia"/>
          <w:sz w:val="24"/>
          <w:szCs w:val="24"/>
        </w:rPr>
        <w:t xml:space="preserve"> </w:t>
      </w:r>
    </w:p>
    <w:p w14:paraId="41A4F33C" w14:textId="77777777" w:rsidR="00B6396D" w:rsidRDefault="00B6396D" w:rsidP="00B6396D">
      <w:pPr>
        <w:widowControl/>
        <w:spacing w:line="360" w:lineRule="auto"/>
        <w:ind w:firstLine="420"/>
        <w:jc w:val="left"/>
        <w:rPr>
          <w:ins w:id="440" w:author="xg s" w:date="2017-05-23T16:28:00Z"/>
          <w:sz w:val="30"/>
          <w:szCs w:val="30"/>
        </w:rPr>
      </w:pPr>
      <w:ins w:id="441" w:author="xg s" w:date="2017-05-23T16:28:00Z">
        <w:r>
          <w:rPr>
            <w:rFonts w:hint="eastAsia"/>
            <w:sz w:val="28"/>
            <w:szCs w:val="28"/>
          </w:rPr>
          <w:t>单设备，有</w:t>
        </w:r>
        <w:r>
          <w:rPr>
            <w:rFonts w:hint="eastAsia"/>
            <w:sz w:val="28"/>
            <w:szCs w:val="28"/>
          </w:rPr>
          <w:t>500</w:t>
        </w:r>
        <w:r>
          <w:rPr>
            <w:rFonts w:hint="eastAsia"/>
            <w:sz w:val="28"/>
            <w:szCs w:val="28"/>
          </w:rPr>
          <w:t>个数据采集点，每个采集点数据波形根据清华金凤的生产实例数据类似，平均每秒采集一次，采集过去一周，共</w:t>
        </w:r>
        <w:r>
          <w:rPr>
            <w:rFonts w:hint="eastAsia"/>
            <w:sz w:val="28"/>
            <w:szCs w:val="28"/>
          </w:rPr>
          <w:t>302,400,</w:t>
        </w:r>
        <w:r>
          <w:rPr>
            <w:sz w:val="28"/>
            <w:szCs w:val="28"/>
          </w:rPr>
          <w:t>000</w:t>
        </w:r>
        <w:r>
          <w:rPr>
            <w:rFonts w:hint="eastAsia"/>
            <w:sz w:val="28"/>
            <w:szCs w:val="28"/>
          </w:rPr>
          <w:t>个数据</w:t>
        </w:r>
      </w:ins>
    </w:p>
    <w:p w14:paraId="67B79D03" w14:textId="64E6C833" w:rsidR="009D7B1B" w:rsidRPr="00841CC9" w:rsidRDefault="006B7575" w:rsidP="0058213E">
      <w:pPr>
        <w:spacing w:line="360" w:lineRule="auto"/>
        <w:rPr>
          <w:sz w:val="24"/>
          <w:szCs w:val="24"/>
        </w:rPr>
      </w:pPr>
      <w:del w:id="442" w:author="xg s" w:date="2017-05-23T16:28:00Z">
        <w:r w:rsidRPr="00841CC9" w:rsidDel="005200CA">
          <w:rPr>
            <w:sz w:val="24"/>
            <w:szCs w:val="24"/>
          </w:rPr>
          <w:tab/>
        </w:r>
      </w:del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599D59A9" w:rsidR="009141C1" w:rsidRPr="00841CC9" w:rsidRDefault="00A5487A" w:rsidP="0058213E">
      <w:pPr>
        <w:pStyle w:val="3"/>
        <w:spacing w:line="360" w:lineRule="auto"/>
        <w:rPr>
          <w:sz w:val="24"/>
          <w:szCs w:val="24"/>
        </w:rPr>
      </w:pPr>
      <w:bookmarkStart w:id="443" w:name="_Toc483300927"/>
      <w:bookmarkStart w:id="444" w:name="_Toc483321849"/>
      <w:del w:id="445" w:author="xg s" w:date="2017-05-23T16:06:00Z">
        <w:r w:rsidRPr="00841CC9" w:rsidDel="008A4974">
          <w:rPr>
            <w:rFonts w:hint="eastAsia"/>
            <w:sz w:val="24"/>
            <w:szCs w:val="24"/>
          </w:rPr>
          <w:delText>1</w:delText>
        </w:r>
      </w:del>
      <w:ins w:id="446" w:author="xg s" w:date="2017-05-23T16:06:00Z">
        <w:r w:rsidR="008A4974">
          <w:rPr>
            <w:rFonts w:hint="eastAsia"/>
            <w:sz w:val="24"/>
            <w:szCs w:val="24"/>
          </w:rPr>
          <w:t>3</w:t>
        </w:r>
      </w:ins>
      <w:r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443"/>
      <w:bookmarkEnd w:id="444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107A8E21" w:rsidR="00755EF8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447" w:name="_Toc483300928"/>
      <w:bookmarkStart w:id="448" w:name="_Toc483321850"/>
      <w:del w:id="449" w:author="xg s" w:date="2017-05-23T16:06:00Z">
        <w:r w:rsidRPr="00841CC9" w:rsidDel="008A4974">
          <w:rPr>
            <w:rStyle w:val="3Char"/>
            <w:rFonts w:hint="eastAsia"/>
            <w:sz w:val="24"/>
            <w:szCs w:val="24"/>
          </w:rPr>
          <w:delText>1</w:delText>
        </w:r>
      </w:del>
      <w:ins w:id="450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447"/>
      <w:bookmarkEnd w:id="448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E2E4237" w:rsidR="00B746D9" w:rsidRDefault="009135AD" w:rsidP="0058213E">
      <w:pPr>
        <w:spacing w:line="360" w:lineRule="auto"/>
        <w:rPr>
          <w:ins w:id="451" w:author="xg s" w:date="2017-05-23T16:37:00Z"/>
          <w:sz w:val="24"/>
          <w:szCs w:val="24"/>
        </w:rPr>
      </w:pPr>
      <w:r w:rsidRPr="00841CC9">
        <w:rPr>
          <w:sz w:val="24"/>
          <w:szCs w:val="24"/>
        </w:rPr>
        <w:tab/>
      </w:r>
      <w:commentRangeStart w:id="452"/>
      <w:commentRangeStart w:id="453"/>
      <w:r w:rsidR="00BF3E15">
        <w:rPr>
          <w:rFonts w:hint="eastAsia"/>
          <w:sz w:val="24"/>
          <w:szCs w:val="24"/>
        </w:rPr>
        <w:t>进行连续加压</w:t>
      </w:r>
      <w:commentRangeEnd w:id="452"/>
      <w:r w:rsidR="008F6EE8">
        <w:rPr>
          <w:rStyle w:val="a7"/>
        </w:rPr>
        <w:commentReference w:id="452"/>
      </w:r>
      <w:commentRangeEnd w:id="453"/>
      <w:r w:rsidR="00A845C3">
        <w:rPr>
          <w:rStyle w:val="a7"/>
        </w:rPr>
        <w:commentReference w:id="453"/>
      </w:r>
      <w:r w:rsidR="00BF3E15">
        <w:rPr>
          <w:rFonts w:hint="eastAsia"/>
          <w:sz w:val="24"/>
          <w:szCs w:val="24"/>
        </w:rPr>
        <w:t>，加压到每秒钟写入</w:t>
      </w:r>
      <w:r w:rsidR="00BF3E15">
        <w:rPr>
          <w:rFonts w:hint="eastAsia"/>
          <w:sz w:val="24"/>
          <w:szCs w:val="24"/>
        </w:rPr>
        <w:t>1000</w:t>
      </w:r>
      <w:r w:rsidR="00BF3E15">
        <w:rPr>
          <w:rFonts w:hint="eastAsia"/>
          <w:sz w:val="24"/>
          <w:szCs w:val="24"/>
        </w:rPr>
        <w:t>的点后，然后通过加设备进行加压</w:t>
      </w:r>
      <w:ins w:id="454" w:author="xg s" w:date="2017-05-23T16:37:00Z">
        <w:r w:rsidR="000309AE">
          <w:rPr>
            <w:rFonts w:hint="eastAsia"/>
            <w:sz w:val="24"/>
            <w:szCs w:val="24"/>
          </w:rPr>
          <w:t>。</w:t>
        </w:r>
      </w:ins>
    </w:p>
    <w:p w14:paraId="46AEC4B9" w14:textId="77777777" w:rsidR="00466EEA" w:rsidRDefault="00D94B02">
      <w:pPr>
        <w:spacing w:line="360" w:lineRule="auto"/>
        <w:ind w:firstLineChars="200" w:firstLine="480"/>
        <w:rPr>
          <w:ins w:id="455" w:author="xg s" w:date="2017-05-23T16:40:00Z"/>
          <w:sz w:val="24"/>
          <w:szCs w:val="24"/>
        </w:rPr>
        <w:pPrChange w:id="456" w:author="xg s" w:date="2017-05-23T16:38:00Z">
          <w:pPr>
            <w:spacing w:line="360" w:lineRule="auto"/>
          </w:pPr>
        </w:pPrChange>
      </w:pPr>
      <w:ins w:id="457" w:author="xg s" w:date="2017-05-23T16:38:00Z">
        <w:r>
          <w:rPr>
            <w:rFonts w:hint="eastAsia"/>
            <w:sz w:val="24"/>
            <w:szCs w:val="24"/>
          </w:rPr>
          <w:t>加压过程</w:t>
        </w:r>
        <w:r w:rsidR="009F741B">
          <w:rPr>
            <w:rFonts w:hint="eastAsia"/>
            <w:sz w:val="24"/>
            <w:szCs w:val="24"/>
          </w:rPr>
          <w:t>:</w:t>
        </w:r>
      </w:ins>
    </w:p>
    <w:p w14:paraId="4FAF2274" w14:textId="3FEF97CD" w:rsidR="000309AE" w:rsidRDefault="006E25A3">
      <w:pPr>
        <w:spacing w:line="360" w:lineRule="auto"/>
        <w:ind w:firstLineChars="200" w:firstLine="480"/>
        <w:rPr>
          <w:sz w:val="24"/>
          <w:szCs w:val="24"/>
        </w:rPr>
        <w:pPrChange w:id="458" w:author="xg s" w:date="2017-05-23T16:38:00Z">
          <w:pPr>
            <w:spacing w:line="360" w:lineRule="auto"/>
          </w:pPr>
        </w:pPrChange>
      </w:pPr>
      <w:ins w:id="459" w:author="xg s" w:date="2017-05-23T16:38:00Z">
        <w:r>
          <w:rPr>
            <w:rFonts w:hint="eastAsia"/>
            <w:sz w:val="24"/>
            <w:szCs w:val="24"/>
          </w:rPr>
          <w:lastRenderedPageBreak/>
          <w:t>首先</w:t>
        </w:r>
      </w:ins>
      <w:ins w:id="460" w:author="xg s" w:date="2017-05-23T16:40:00Z">
        <w:r w:rsidR="00577F09">
          <w:rPr>
            <w:rFonts w:hint="eastAsia"/>
            <w:sz w:val="24"/>
            <w:szCs w:val="24"/>
          </w:rPr>
          <w:t>使用一个设备</w:t>
        </w:r>
        <w:r w:rsidR="00466EEA">
          <w:rPr>
            <w:rFonts w:hint="eastAsia"/>
            <w:sz w:val="24"/>
            <w:szCs w:val="24"/>
          </w:rPr>
          <w:t>，</w:t>
        </w:r>
        <w:r w:rsidR="0044007F">
          <w:rPr>
            <w:rFonts w:hint="eastAsia"/>
            <w:sz w:val="24"/>
            <w:szCs w:val="24"/>
          </w:rPr>
          <w:t>每</w:t>
        </w:r>
      </w:ins>
      <w:ins w:id="461" w:author="xg s" w:date="2017-05-23T16:44:00Z">
        <w:r w:rsidR="003F25A0">
          <w:rPr>
            <w:rFonts w:hint="eastAsia"/>
            <w:sz w:val="24"/>
            <w:szCs w:val="24"/>
          </w:rPr>
          <w:t>秒</w:t>
        </w:r>
      </w:ins>
      <w:ins w:id="462" w:author="xg s" w:date="2017-05-23T16:40:00Z">
        <w:r w:rsidR="0044007F">
          <w:rPr>
            <w:rFonts w:hint="eastAsia"/>
            <w:sz w:val="24"/>
            <w:szCs w:val="24"/>
          </w:rPr>
          <w:t>写入</w:t>
        </w:r>
        <w:r w:rsidR="0044007F">
          <w:rPr>
            <w:rFonts w:hint="eastAsia"/>
            <w:sz w:val="24"/>
            <w:szCs w:val="24"/>
          </w:rPr>
          <w:t>1</w:t>
        </w:r>
        <w:r w:rsidR="0044007F">
          <w:rPr>
            <w:rFonts w:hint="eastAsia"/>
            <w:sz w:val="24"/>
            <w:szCs w:val="24"/>
          </w:rPr>
          <w:t>个</w:t>
        </w:r>
      </w:ins>
      <w:ins w:id="463" w:author="xg s" w:date="2017-05-23T16:41:00Z">
        <w:r w:rsidR="0044007F">
          <w:rPr>
            <w:rFonts w:hint="eastAsia"/>
            <w:sz w:val="24"/>
            <w:szCs w:val="24"/>
          </w:rPr>
          <w:t>数据点</w:t>
        </w:r>
        <w:r w:rsidR="00217780">
          <w:rPr>
            <w:rFonts w:hint="eastAsia"/>
            <w:sz w:val="24"/>
            <w:szCs w:val="24"/>
          </w:rPr>
          <w:t>，计算每秒写入的数据点数</w:t>
        </w:r>
        <w:r w:rsidR="00875D73">
          <w:rPr>
            <w:rFonts w:hint="eastAsia"/>
            <w:sz w:val="24"/>
            <w:szCs w:val="24"/>
          </w:rPr>
          <w:t>，然后</w:t>
        </w:r>
      </w:ins>
      <w:ins w:id="464" w:author="xg s" w:date="2017-05-23T16:42:00Z">
        <w:r w:rsidR="00875D73">
          <w:rPr>
            <w:rFonts w:hint="eastAsia"/>
            <w:sz w:val="24"/>
            <w:szCs w:val="24"/>
          </w:rPr>
          <w:t>再</w:t>
        </w:r>
      </w:ins>
      <w:ins w:id="465" w:author="xg s" w:date="2017-05-23T16:44:00Z">
        <w:r w:rsidR="00FF54C1">
          <w:rPr>
            <w:rFonts w:hint="eastAsia"/>
            <w:sz w:val="24"/>
            <w:szCs w:val="24"/>
          </w:rPr>
          <w:t>每秒</w:t>
        </w:r>
      </w:ins>
      <w:ins w:id="466" w:author="xg s" w:date="2017-05-23T16:42:00Z">
        <w:r w:rsidR="00875D73">
          <w:rPr>
            <w:rFonts w:hint="eastAsia"/>
            <w:sz w:val="24"/>
            <w:szCs w:val="24"/>
          </w:rPr>
          <w:t>写入</w:t>
        </w:r>
        <w:r w:rsidR="00875D73">
          <w:rPr>
            <w:rFonts w:hint="eastAsia"/>
            <w:sz w:val="24"/>
            <w:szCs w:val="24"/>
          </w:rPr>
          <w:t>2</w:t>
        </w:r>
        <w:r w:rsidR="00875D73">
          <w:rPr>
            <w:rFonts w:hint="eastAsia"/>
            <w:sz w:val="24"/>
            <w:szCs w:val="24"/>
          </w:rPr>
          <w:t>个数据点，计算每秒的数据点数，</w:t>
        </w:r>
        <w:r w:rsidR="0097052A">
          <w:rPr>
            <w:rFonts w:hint="eastAsia"/>
            <w:sz w:val="24"/>
            <w:szCs w:val="24"/>
          </w:rPr>
          <w:t>计算完后再</w:t>
        </w:r>
      </w:ins>
      <w:ins w:id="467" w:author="xg s" w:date="2017-05-23T16:45:00Z">
        <w:r w:rsidR="00FF54C1">
          <w:rPr>
            <w:rFonts w:hint="eastAsia"/>
            <w:sz w:val="24"/>
            <w:szCs w:val="24"/>
          </w:rPr>
          <w:t>每秒</w:t>
        </w:r>
      </w:ins>
      <w:ins w:id="468" w:author="xg s" w:date="2017-05-23T16:42:00Z">
        <w:r w:rsidR="0097052A">
          <w:rPr>
            <w:rFonts w:hint="eastAsia"/>
            <w:sz w:val="24"/>
            <w:szCs w:val="24"/>
          </w:rPr>
          <w:t>写入</w:t>
        </w:r>
        <w:r w:rsidR="0097052A">
          <w:rPr>
            <w:rFonts w:hint="eastAsia"/>
            <w:sz w:val="24"/>
            <w:szCs w:val="24"/>
          </w:rPr>
          <w:t>3</w:t>
        </w:r>
        <w:r w:rsidR="0097052A">
          <w:rPr>
            <w:rFonts w:hint="eastAsia"/>
            <w:sz w:val="24"/>
            <w:szCs w:val="24"/>
          </w:rPr>
          <w:t>个数据点，计算</w:t>
        </w:r>
      </w:ins>
      <w:ins w:id="469" w:author="xg s" w:date="2017-05-23T16:43:00Z">
        <w:r w:rsidR="001075E3">
          <w:rPr>
            <w:rFonts w:hint="eastAsia"/>
            <w:sz w:val="24"/>
            <w:szCs w:val="24"/>
          </w:rPr>
          <w:t>每秒</w:t>
        </w:r>
      </w:ins>
      <w:ins w:id="470" w:author="xg s" w:date="2017-05-23T16:42:00Z">
        <w:r w:rsidR="0097052A">
          <w:rPr>
            <w:rFonts w:hint="eastAsia"/>
            <w:sz w:val="24"/>
            <w:szCs w:val="24"/>
          </w:rPr>
          <w:t>的数据点数</w:t>
        </w:r>
        <w:r w:rsidR="001075E3">
          <w:rPr>
            <w:rFonts w:hint="eastAsia"/>
            <w:sz w:val="24"/>
            <w:szCs w:val="24"/>
          </w:rPr>
          <w:t>，以此类推</w:t>
        </w:r>
      </w:ins>
      <w:ins w:id="471" w:author="xg s" w:date="2017-05-23T16:43:00Z">
        <w:r w:rsidR="003F25A0">
          <w:rPr>
            <w:rFonts w:hint="eastAsia"/>
            <w:sz w:val="24"/>
            <w:szCs w:val="24"/>
          </w:rPr>
          <w:t>，直到</w:t>
        </w:r>
      </w:ins>
      <w:ins w:id="472" w:author="xg s" w:date="2017-05-23T16:44:00Z">
        <w:r w:rsidR="003F25A0">
          <w:rPr>
            <w:rFonts w:hint="eastAsia"/>
            <w:sz w:val="24"/>
            <w:szCs w:val="24"/>
          </w:rPr>
          <w:t>单设备</w:t>
        </w:r>
      </w:ins>
      <w:ins w:id="473" w:author="xg s" w:date="2017-05-23T16:45:00Z">
        <w:r w:rsidR="00CA3656">
          <w:rPr>
            <w:rFonts w:hint="eastAsia"/>
            <w:sz w:val="24"/>
            <w:szCs w:val="24"/>
          </w:rPr>
          <w:t>每秒写入</w:t>
        </w:r>
        <w:r w:rsidR="00CA3656">
          <w:rPr>
            <w:rFonts w:hint="eastAsia"/>
            <w:sz w:val="24"/>
            <w:szCs w:val="24"/>
          </w:rPr>
          <w:t>1000</w:t>
        </w:r>
        <w:r w:rsidR="00CA3656">
          <w:rPr>
            <w:rFonts w:hint="eastAsia"/>
            <w:sz w:val="24"/>
            <w:szCs w:val="24"/>
          </w:rPr>
          <w:t>个数据点</w:t>
        </w:r>
        <w:r w:rsidR="00C57F7B">
          <w:rPr>
            <w:rFonts w:hint="eastAsia"/>
            <w:sz w:val="24"/>
            <w:szCs w:val="24"/>
          </w:rPr>
          <w:t>，计算每秒写入的数据点数</w:t>
        </w:r>
        <w:r w:rsidR="00E57E56">
          <w:rPr>
            <w:rFonts w:hint="eastAsia"/>
            <w:sz w:val="24"/>
            <w:szCs w:val="24"/>
          </w:rPr>
          <w:t>，然后增加一个设备</w:t>
        </w:r>
      </w:ins>
      <w:ins w:id="474" w:author="xg s" w:date="2017-05-23T16:46:00Z">
        <w:r w:rsidR="00E57E56">
          <w:rPr>
            <w:rFonts w:hint="eastAsia"/>
            <w:sz w:val="24"/>
            <w:szCs w:val="24"/>
          </w:rPr>
          <w:t>，原设备每秒写入</w:t>
        </w:r>
        <w:r w:rsidR="00E57E56">
          <w:rPr>
            <w:rFonts w:hint="eastAsia"/>
            <w:sz w:val="24"/>
            <w:szCs w:val="24"/>
          </w:rPr>
          <w:t>1000</w:t>
        </w:r>
        <w:r w:rsidR="00E57E56">
          <w:rPr>
            <w:rFonts w:hint="eastAsia"/>
            <w:sz w:val="24"/>
            <w:szCs w:val="24"/>
          </w:rPr>
          <w:t>个数据点不变，</w:t>
        </w:r>
        <w:r w:rsidR="00734FF2">
          <w:rPr>
            <w:rFonts w:hint="eastAsia"/>
            <w:sz w:val="24"/>
            <w:szCs w:val="24"/>
          </w:rPr>
          <w:t>新设备从每秒写入</w:t>
        </w:r>
        <w:r w:rsidR="00734FF2">
          <w:rPr>
            <w:rFonts w:hint="eastAsia"/>
            <w:sz w:val="24"/>
            <w:szCs w:val="24"/>
          </w:rPr>
          <w:t>1</w:t>
        </w:r>
        <w:r w:rsidR="00734FF2">
          <w:rPr>
            <w:rFonts w:hint="eastAsia"/>
            <w:sz w:val="24"/>
            <w:szCs w:val="24"/>
          </w:rPr>
          <w:t>个数据点不断增加到每秒写入</w:t>
        </w:r>
      </w:ins>
      <w:ins w:id="475" w:author="xg s" w:date="2017-05-23T16:47:00Z">
        <w:r w:rsidR="00734FF2">
          <w:rPr>
            <w:rFonts w:hint="eastAsia"/>
            <w:sz w:val="24"/>
            <w:szCs w:val="24"/>
          </w:rPr>
          <w:t>1000</w:t>
        </w:r>
        <w:r w:rsidR="00734FF2">
          <w:rPr>
            <w:rFonts w:hint="eastAsia"/>
            <w:sz w:val="24"/>
            <w:szCs w:val="24"/>
          </w:rPr>
          <w:t>个数据点</w:t>
        </w:r>
        <w:r w:rsidR="000B677F">
          <w:rPr>
            <w:rFonts w:hint="eastAsia"/>
            <w:sz w:val="24"/>
            <w:szCs w:val="24"/>
          </w:rPr>
          <w:t>，以此类推，不断增加设备</w:t>
        </w:r>
        <w:r w:rsidR="008A3B1F">
          <w:rPr>
            <w:rFonts w:hint="eastAsia"/>
            <w:sz w:val="24"/>
            <w:szCs w:val="24"/>
          </w:rPr>
          <w:t>，直到全被设备每秒写入的点数增加，</w:t>
        </w:r>
      </w:ins>
      <w:ins w:id="476" w:author="xg s" w:date="2017-05-23T16:48:00Z">
        <w:r w:rsidR="008A3B1F">
          <w:rPr>
            <w:rFonts w:hint="eastAsia"/>
            <w:sz w:val="24"/>
            <w:szCs w:val="24"/>
          </w:rPr>
          <w:t>而入库的数据点数不在增加，停止加压</w:t>
        </w:r>
        <w:r w:rsidR="006C658B">
          <w:rPr>
            <w:rFonts w:hint="eastAsia"/>
            <w:sz w:val="24"/>
            <w:szCs w:val="24"/>
          </w:rPr>
          <w:t>。</w:t>
        </w:r>
      </w:ins>
    </w:p>
    <w:p w14:paraId="642C1687" w14:textId="4A22C774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del w:id="477" w:author="1026" w:date="2017-05-23T15:49:00Z">
        <w:r w:rsidDel="00376A09">
          <w:rPr>
            <w:rFonts w:hint="eastAsia"/>
            <w:sz w:val="24"/>
            <w:szCs w:val="24"/>
          </w:rPr>
          <w:delText>每一个节点的</w:delText>
        </w:r>
      </w:del>
      <w:ins w:id="478" w:author="1026" w:date="2017-05-23T15:49:00Z">
        <w:r w:rsidR="00376A09">
          <w:rPr>
            <w:rFonts w:hint="eastAsia"/>
            <w:sz w:val="24"/>
            <w:szCs w:val="24"/>
          </w:rPr>
          <w:t>系统</w:t>
        </w:r>
      </w:ins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6B405F78" w:rsidR="00911232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479" w:name="_Toc483300929"/>
      <w:bookmarkStart w:id="480" w:name="_Toc483321851"/>
      <w:del w:id="481" w:author="xg s" w:date="2017-05-23T16:06:00Z">
        <w:r w:rsidRPr="00841CC9" w:rsidDel="008A4974">
          <w:rPr>
            <w:rStyle w:val="3Char"/>
            <w:rFonts w:hint="eastAsia"/>
            <w:sz w:val="24"/>
            <w:szCs w:val="24"/>
          </w:rPr>
          <w:delText>1</w:delText>
        </w:r>
      </w:del>
      <w:ins w:id="482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479"/>
      <w:bookmarkEnd w:id="480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4B3D92F8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del w:id="483" w:author="1026" w:date="2017-05-23T15:50:00Z">
        <w:r w:rsidRPr="00841CC9" w:rsidDel="00376A09">
          <w:rPr>
            <w:sz w:val="24"/>
            <w:szCs w:val="24"/>
          </w:rPr>
          <w:delText>先插入前一周的数据</w:delText>
        </w:r>
        <w:r w:rsidR="00526F97" w:rsidRPr="00841CC9" w:rsidDel="00376A09">
          <w:rPr>
            <w:rFonts w:hint="eastAsia"/>
            <w:sz w:val="24"/>
            <w:szCs w:val="24"/>
          </w:rPr>
          <w:delText>;</w:delText>
        </w:r>
      </w:del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2B002DFF" w:rsidR="00E77C74" w:rsidRPr="00841CC9" w:rsidRDefault="008D0CB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484" w:name="_Toc483300930"/>
      <w:bookmarkStart w:id="485" w:name="_Toc483321852"/>
      <w:del w:id="486" w:author="xg s" w:date="2017-05-23T16:06:00Z">
        <w:r w:rsidRPr="00841CC9" w:rsidDel="008A4974">
          <w:rPr>
            <w:rStyle w:val="3Char"/>
            <w:rFonts w:hint="eastAsia"/>
            <w:sz w:val="24"/>
            <w:szCs w:val="24"/>
          </w:rPr>
          <w:delText>1</w:delText>
        </w:r>
      </w:del>
      <w:ins w:id="487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484"/>
      <w:bookmarkEnd w:id="485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commentRangeStart w:id="488"/>
      <w:commentRangeStart w:id="489"/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  <w:commentRangeEnd w:id="488"/>
      <w:r w:rsidR="00265E9A">
        <w:rPr>
          <w:rStyle w:val="a7"/>
        </w:rPr>
        <w:commentReference w:id="488"/>
      </w:r>
      <w:commentRangeEnd w:id="489"/>
      <w:r w:rsidR="00AA64FB">
        <w:rPr>
          <w:rStyle w:val="a7"/>
        </w:rPr>
        <w:commentReference w:id="489"/>
      </w:r>
    </w:p>
    <w:p w14:paraId="0EB2CF30" w14:textId="143C1BA6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ins w:id="490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491" w:author="1026" w:date="2017-05-23T15:50:00Z">
        <w:r w:rsidR="007D7F53" w:rsidRPr="00841CC9" w:rsidDel="00376A09">
          <w:rPr>
            <w:rFonts w:hint="eastAsia"/>
            <w:sz w:val="24"/>
            <w:szCs w:val="24"/>
          </w:rPr>
          <w:delText>,</w:delText>
        </w:r>
      </w:del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60FD63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ins w:id="492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493" w:author="1026" w:date="2017-05-23T15:50:00Z">
        <w:r w:rsidRPr="00841CC9" w:rsidDel="00376A09">
          <w:rPr>
            <w:rFonts w:hint="eastAsia"/>
            <w:sz w:val="24"/>
            <w:szCs w:val="24"/>
          </w:rPr>
          <w:delText>,</w:delText>
        </w:r>
      </w:del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2950CC6C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ins w:id="494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495" w:author="1026" w:date="2017-05-23T15:50:00Z">
        <w:r w:rsidR="002125A8" w:rsidRPr="00841CC9" w:rsidDel="00376A09">
          <w:rPr>
            <w:rFonts w:hint="eastAsia"/>
            <w:sz w:val="24"/>
            <w:szCs w:val="24"/>
          </w:rPr>
          <w:delText>,</w:delText>
        </w:r>
      </w:del>
      <w:r w:rsidR="004F5A91" w:rsidRPr="00841CC9">
        <w:rPr>
          <w:sz w:val="24"/>
          <w:szCs w:val="24"/>
        </w:rPr>
        <w:t>1</w:t>
      </w:r>
      <w:ins w:id="496" w:author="1026" w:date="2017-05-23T15:50:00Z">
        <w:r w:rsidR="00376A09">
          <w:rPr>
            <w:rFonts w:hint="eastAsia"/>
            <w:sz w:val="24"/>
            <w:szCs w:val="24"/>
          </w:rPr>
          <w:t>天</w:t>
        </w:r>
      </w:ins>
      <w:del w:id="497" w:author="1026" w:date="2017-05-23T15:50:00Z">
        <w:r w:rsidR="004F5A91" w:rsidRPr="00841CC9" w:rsidDel="00376A09">
          <w:rPr>
            <w:sz w:val="24"/>
            <w:szCs w:val="24"/>
          </w:rPr>
          <w:delText>day</w:delText>
        </w:r>
      </w:del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1BBF1305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ins w:id="498" w:author="1026" w:date="2017-05-23T15:50:00Z">
        <w:r w:rsidR="00376A09">
          <w:rPr>
            <w:rFonts w:hint="eastAsia"/>
            <w:sz w:val="24"/>
            <w:szCs w:val="24"/>
          </w:rPr>
          <w:t>）</w:t>
        </w:r>
      </w:ins>
      <w:del w:id="499" w:author="1026" w:date="2017-05-23T15:50:00Z">
        <w:r w:rsidRPr="00841CC9" w:rsidDel="00376A09">
          <w:rPr>
            <w:rFonts w:hint="eastAsia"/>
            <w:sz w:val="24"/>
            <w:szCs w:val="24"/>
          </w:rPr>
          <w:delText>,</w:delText>
        </w:r>
      </w:del>
      <w:r w:rsidR="000E73A9" w:rsidRPr="00841CC9">
        <w:rPr>
          <w:sz w:val="24"/>
          <w:szCs w:val="24"/>
        </w:rPr>
        <w:t>1</w:t>
      </w:r>
      <w:ins w:id="500" w:author="1026" w:date="2017-05-23T15:50:00Z">
        <w:r w:rsidR="00376A09">
          <w:rPr>
            <w:rFonts w:hint="eastAsia"/>
            <w:sz w:val="24"/>
            <w:szCs w:val="24"/>
          </w:rPr>
          <w:t>周</w:t>
        </w:r>
      </w:ins>
      <w:del w:id="501" w:author="1026" w:date="2017-05-23T15:50:00Z">
        <w:r w:rsidR="000E73A9" w:rsidRPr="00841CC9" w:rsidDel="00376A09">
          <w:rPr>
            <w:sz w:val="24"/>
            <w:szCs w:val="24"/>
          </w:rPr>
          <w:delText>week</w:delText>
        </w:r>
      </w:del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062678FE" w:rsidR="00C67FDF" w:rsidRDefault="002B34CE" w:rsidP="0058213E">
      <w:pPr>
        <w:pStyle w:val="2"/>
        <w:spacing w:line="360" w:lineRule="auto"/>
        <w:rPr>
          <w:sz w:val="28"/>
          <w:szCs w:val="28"/>
        </w:rPr>
      </w:pPr>
      <w:bookmarkStart w:id="502" w:name="_Toc483300931"/>
      <w:bookmarkStart w:id="503" w:name="_Toc483321853"/>
      <w:del w:id="504" w:author="xg s" w:date="2017-05-23T16:06:00Z">
        <w:r w:rsidRPr="00ED7F3E" w:rsidDel="008A4974">
          <w:rPr>
            <w:rFonts w:hint="eastAsia"/>
            <w:sz w:val="28"/>
            <w:szCs w:val="28"/>
          </w:rPr>
          <w:lastRenderedPageBreak/>
          <w:delText>1</w:delText>
        </w:r>
      </w:del>
      <w:ins w:id="505" w:author="xg s" w:date="2017-05-23T16:06:00Z">
        <w:r w:rsidR="008A4974">
          <w:rPr>
            <w:rFonts w:hint="eastAsia"/>
            <w:sz w:val="28"/>
            <w:szCs w:val="28"/>
          </w:rPr>
          <w:t>3</w:t>
        </w:r>
      </w:ins>
      <w:r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502"/>
      <w:bookmarkEnd w:id="503"/>
    </w:p>
    <w:p w14:paraId="1B7B9094" w14:textId="45EEA23A" w:rsidR="00DD18F8" w:rsidRPr="00795765" w:rsidRDefault="002B34CE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506" w:name="_Toc483300932"/>
      <w:bookmarkStart w:id="507" w:name="_Toc483321854"/>
      <w:del w:id="508" w:author="xg s" w:date="2017-05-23T16:06:00Z">
        <w:r w:rsidRPr="00795765" w:rsidDel="008A4974">
          <w:rPr>
            <w:rStyle w:val="3Char"/>
            <w:rFonts w:hint="eastAsia"/>
            <w:bCs w:val="0"/>
            <w:sz w:val="24"/>
            <w:szCs w:val="24"/>
          </w:rPr>
          <w:delText>1</w:delText>
        </w:r>
      </w:del>
      <w:ins w:id="509" w:author="xg s" w:date="2017-05-23T16:06:00Z">
        <w:r w:rsidR="008A4974">
          <w:rPr>
            <w:rStyle w:val="3Char"/>
            <w:rFonts w:hint="eastAsia"/>
            <w:bCs w:val="0"/>
            <w:sz w:val="24"/>
            <w:szCs w:val="24"/>
          </w:rPr>
          <w:t>3</w:t>
        </w:r>
      </w:ins>
      <w:r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506"/>
      <w:bookmarkEnd w:id="507"/>
    </w:p>
    <w:p w14:paraId="6E664804" w14:textId="18F3DEEC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del w:id="510" w:author="1026" w:date="2017-05-23T15:54:00Z">
        <w:r w:rsidRPr="00841CC9" w:rsidDel="00265E9A">
          <w:rPr>
            <w:rFonts w:hint="eastAsia"/>
            <w:sz w:val="24"/>
            <w:szCs w:val="24"/>
          </w:rPr>
          <w:delText>o</w:delText>
        </w:r>
        <w:r w:rsidRPr="00841CC9" w:rsidDel="00265E9A">
          <w:rPr>
            <w:sz w:val="24"/>
            <w:szCs w:val="24"/>
          </w:rPr>
          <w:delText>nline</w:delText>
        </w:r>
      </w:del>
      <w:ins w:id="511" w:author="1026" w:date="2017-05-23T15:54:00Z">
        <w:r w:rsidR="00265E9A">
          <w:rPr>
            <w:rFonts w:hint="eastAsia"/>
            <w:sz w:val="24"/>
            <w:szCs w:val="24"/>
          </w:rPr>
          <w:t>在线</w:t>
        </w:r>
      </w:ins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ins w:id="512" w:author="1026" w:date="2017-05-23T15:54:00Z">
        <w:r w:rsidR="00265E9A">
          <w:rPr>
            <w:rFonts w:hint="eastAsia"/>
            <w:sz w:val="24"/>
            <w:szCs w:val="24"/>
          </w:rPr>
          <w:t>小时后</w:t>
        </w:r>
      </w:ins>
      <w:del w:id="513" w:author="1026" w:date="2017-05-23T15:54:00Z">
        <w:r w:rsidR="004B2C6B" w:rsidDel="00265E9A">
          <w:rPr>
            <w:sz w:val="24"/>
            <w:szCs w:val="24"/>
          </w:rPr>
          <w:delText>H</w:delText>
        </w:r>
      </w:del>
      <w:r w:rsidR="00A55FC8">
        <w:rPr>
          <w:rFonts w:hint="eastAsia"/>
          <w:sz w:val="24"/>
          <w:szCs w:val="24"/>
        </w:rPr>
        <w:t>进行</w:t>
      </w:r>
      <w:ins w:id="514" w:author="1026" w:date="2017-05-23T15:54:00Z">
        <w:r w:rsidR="00265E9A">
          <w:rPr>
            <w:rFonts w:hint="eastAsia"/>
            <w:sz w:val="24"/>
            <w:szCs w:val="24"/>
          </w:rPr>
          <w:t>更新操作</w:t>
        </w:r>
      </w:ins>
      <w:del w:id="515" w:author="1026" w:date="2017-05-23T15:54:00Z">
        <w:r w:rsidR="00A55FC8" w:rsidDel="00265E9A">
          <w:rPr>
            <w:rFonts w:hint="eastAsia"/>
            <w:sz w:val="24"/>
            <w:szCs w:val="24"/>
          </w:rPr>
          <w:delText>Update</w:delText>
        </w:r>
      </w:del>
      <w:r w:rsidR="00CA0C1B">
        <w:rPr>
          <w:rFonts w:hint="eastAsia"/>
          <w:sz w:val="24"/>
          <w:szCs w:val="24"/>
        </w:rPr>
        <w:t>。</w:t>
      </w:r>
    </w:p>
    <w:p w14:paraId="64E5C1E1" w14:textId="18F1AAC2" w:rsidR="004B7DDB" w:rsidRPr="00795765" w:rsidRDefault="002B34CE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516" w:name="_Toc483300933"/>
      <w:bookmarkStart w:id="517" w:name="_Toc483321855"/>
      <w:del w:id="518" w:author="xg s" w:date="2017-05-23T16:06:00Z">
        <w:r w:rsidRPr="00795765" w:rsidDel="008A4974">
          <w:rPr>
            <w:rStyle w:val="3Char"/>
            <w:rFonts w:hint="eastAsia"/>
            <w:sz w:val="24"/>
            <w:szCs w:val="24"/>
          </w:rPr>
          <w:delText>1</w:delText>
        </w:r>
      </w:del>
      <w:ins w:id="519" w:author="xg s" w:date="2017-05-23T16:06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516"/>
      <w:bookmarkEnd w:id="517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04FE94BF" w:rsidR="002773BE" w:rsidRPr="00795765" w:rsidRDefault="002B34CE" w:rsidP="0058213E">
      <w:pPr>
        <w:spacing w:line="360" w:lineRule="auto"/>
        <w:outlineLvl w:val="2"/>
        <w:rPr>
          <w:sz w:val="24"/>
          <w:szCs w:val="24"/>
        </w:rPr>
      </w:pPr>
      <w:bookmarkStart w:id="520" w:name="_Toc483300934"/>
      <w:bookmarkStart w:id="521" w:name="_Toc483321856"/>
      <w:del w:id="522" w:author="xg s" w:date="2017-05-23T16:07:00Z">
        <w:r w:rsidRPr="00795765" w:rsidDel="008A4974">
          <w:rPr>
            <w:rStyle w:val="3Char"/>
            <w:rFonts w:hint="eastAsia"/>
            <w:sz w:val="24"/>
            <w:szCs w:val="24"/>
          </w:rPr>
          <w:delText>1</w:delText>
        </w:r>
      </w:del>
      <w:ins w:id="523" w:author="xg s" w:date="2017-05-23T16:07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520"/>
      <w:bookmarkEnd w:id="521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5EBBD302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ins w:id="524" w:author="1026" w:date="2017-05-23T15:55:00Z">
        <w:r w:rsidR="00265E9A">
          <w:rPr>
            <w:rFonts w:hint="eastAsia"/>
            <w:sz w:val="24"/>
            <w:szCs w:val="24"/>
          </w:rPr>
          <w:t xml:space="preserve"> </w:t>
        </w:r>
      </w:ins>
      <w:del w:id="525" w:author="1026" w:date="2017-05-23T15:55:00Z">
        <w:r w:rsidRPr="00841CC9" w:rsidDel="00265E9A">
          <w:rPr>
            <w:rFonts w:hint="eastAsia"/>
            <w:sz w:val="24"/>
            <w:szCs w:val="24"/>
          </w:rPr>
          <w:delText>已经</w:delText>
        </w:r>
      </w:del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641609E4" w:rsidR="00A9713B" w:rsidRDefault="002B34CE" w:rsidP="0058213E">
      <w:pPr>
        <w:spacing w:line="360" w:lineRule="auto"/>
        <w:outlineLvl w:val="2"/>
        <w:rPr>
          <w:ins w:id="526" w:author="xg s" w:date="2017-05-23T16:13:00Z"/>
          <w:rStyle w:val="3Char"/>
          <w:sz w:val="24"/>
          <w:szCs w:val="24"/>
        </w:rPr>
      </w:pPr>
      <w:bookmarkStart w:id="527" w:name="_Toc483300935"/>
      <w:bookmarkStart w:id="528" w:name="_Toc483321857"/>
      <w:del w:id="529" w:author="xg s" w:date="2017-05-23T16:07:00Z">
        <w:r w:rsidRPr="00795765" w:rsidDel="008A4974">
          <w:rPr>
            <w:rStyle w:val="3Char"/>
            <w:rFonts w:hint="eastAsia"/>
            <w:sz w:val="24"/>
            <w:szCs w:val="24"/>
          </w:rPr>
          <w:delText>1</w:delText>
        </w:r>
      </w:del>
      <w:ins w:id="530" w:author="xg s" w:date="2017-05-23T16:07:00Z">
        <w:r w:rsidR="008A4974">
          <w:rPr>
            <w:rStyle w:val="3Char"/>
            <w:rFonts w:hint="eastAsia"/>
            <w:sz w:val="24"/>
            <w:szCs w:val="24"/>
          </w:rPr>
          <w:t>3</w:t>
        </w:r>
      </w:ins>
      <w:r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527"/>
      <w:bookmarkEnd w:id="528"/>
    </w:p>
    <w:p w14:paraId="7B5DA5FF" w14:textId="2785C715" w:rsidR="00F9531F" w:rsidRPr="009B0D25" w:rsidDel="00D85A11" w:rsidRDefault="009B0D25">
      <w:pPr>
        <w:widowControl/>
        <w:spacing w:line="360" w:lineRule="auto"/>
        <w:ind w:firstLine="420"/>
        <w:jc w:val="left"/>
        <w:rPr>
          <w:del w:id="531" w:author="xg s" w:date="2017-05-23T16:13:00Z"/>
          <w:rStyle w:val="3Char"/>
          <w:sz w:val="24"/>
          <w:szCs w:val="24"/>
        </w:rPr>
        <w:pPrChange w:id="532" w:author="xg s" w:date="2017-05-23T16:36:00Z">
          <w:pPr>
            <w:spacing w:line="360" w:lineRule="auto"/>
            <w:outlineLvl w:val="2"/>
          </w:pPr>
        </w:pPrChange>
      </w:pPr>
      <w:bookmarkStart w:id="533" w:name="_Toc483321858"/>
      <w:ins w:id="534" w:author="xg s" w:date="2017-05-23T16:35:00Z">
        <w:r w:rsidRPr="00E24091">
          <w:rPr>
            <w:rStyle w:val="3Char"/>
            <w:rFonts w:hint="eastAsia"/>
            <w:b w:val="0"/>
            <w:sz w:val="24"/>
            <w:szCs w:val="24"/>
            <w:rPrChange w:id="535" w:author="xg s" w:date="2017-05-23T16:36:00Z">
              <w:rPr>
                <w:rStyle w:val="3Char"/>
                <w:rFonts w:hint="eastAsia"/>
                <w:sz w:val="24"/>
                <w:szCs w:val="24"/>
              </w:rPr>
            </w:rPrChange>
          </w:rPr>
          <w:t>首先导入</w:t>
        </w:r>
        <w:bookmarkEnd w:id="533"/>
        <w:r w:rsidRPr="00882391">
          <w:rPr>
            <w:rFonts w:hint="eastAsia"/>
            <w:sz w:val="24"/>
            <w:szCs w:val="24"/>
            <w:rPrChange w:id="536" w:author="xg s" w:date="2017-05-23T16:36:00Z">
              <w:rPr>
                <w:rFonts w:hint="eastAsia"/>
                <w:sz w:val="28"/>
                <w:szCs w:val="28"/>
              </w:rPr>
            </w:rPrChange>
          </w:rPr>
          <w:t>单设备，有</w:t>
        </w:r>
        <w:r w:rsidRPr="00882391">
          <w:rPr>
            <w:sz w:val="24"/>
            <w:szCs w:val="24"/>
            <w:rPrChange w:id="537" w:author="xg s" w:date="2017-05-23T16:36:00Z">
              <w:rPr>
                <w:sz w:val="28"/>
                <w:szCs w:val="28"/>
              </w:rPr>
            </w:rPrChange>
          </w:rPr>
          <w:t>500</w:t>
        </w:r>
        <w:r w:rsidRPr="00882391">
          <w:rPr>
            <w:rFonts w:hint="eastAsia"/>
            <w:sz w:val="24"/>
            <w:szCs w:val="24"/>
            <w:rPrChange w:id="538" w:author="xg s" w:date="2017-05-23T16:36:00Z">
              <w:rPr>
                <w:rFonts w:hint="eastAsia"/>
                <w:sz w:val="28"/>
                <w:szCs w:val="28"/>
              </w:rPr>
            </w:rPrChange>
          </w:rPr>
          <w:t>个数据采集点，每个采集点数据波形根据清华金凤的生产实例数据类似，平均每秒采集一次，采集过去一周，共</w:t>
        </w:r>
        <w:r w:rsidRPr="00882391">
          <w:rPr>
            <w:sz w:val="24"/>
            <w:szCs w:val="24"/>
            <w:rPrChange w:id="539" w:author="xg s" w:date="2017-05-23T16:36:00Z">
              <w:rPr>
                <w:sz w:val="28"/>
                <w:szCs w:val="28"/>
              </w:rPr>
            </w:rPrChange>
          </w:rPr>
          <w:t>302,400,000</w:t>
        </w:r>
        <w:r w:rsidRPr="00882391">
          <w:rPr>
            <w:rFonts w:hint="eastAsia"/>
            <w:sz w:val="24"/>
            <w:szCs w:val="24"/>
            <w:rPrChange w:id="540" w:author="xg s" w:date="2017-05-23T16:36:00Z">
              <w:rPr>
                <w:rFonts w:hint="eastAsia"/>
                <w:sz w:val="28"/>
                <w:szCs w:val="28"/>
              </w:rPr>
            </w:rPrChange>
          </w:rPr>
          <w:t>个数据</w:t>
        </w:r>
        <w:r w:rsidR="00ED3E46" w:rsidRPr="00882391">
          <w:rPr>
            <w:rFonts w:hint="eastAsia"/>
            <w:sz w:val="24"/>
            <w:szCs w:val="24"/>
          </w:rPr>
          <w:t>。</w:t>
        </w:r>
      </w:ins>
    </w:p>
    <w:p w14:paraId="1E422D0E" w14:textId="77777777" w:rsidR="007B3C53" w:rsidRPr="00841CC9" w:rsidRDefault="007B3C53" w:rsidP="0058213E">
      <w:pPr>
        <w:spacing w:line="360" w:lineRule="auto"/>
        <w:rPr>
          <w:sz w:val="24"/>
          <w:szCs w:val="24"/>
        </w:rPr>
      </w:pPr>
      <w:commentRangeStart w:id="541"/>
      <w:commentRangeStart w:id="542"/>
      <w:r w:rsidRPr="00841CC9">
        <w:rPr>
          <w:rFonts w:hint="eastAsia"/>
          <w:sz w:val="24"/>
          <w:szCs w:val="24"/>
        </w:rPr>
        <w:t>首先判断目标数据库是否支持导出功能，然后测试导出性能</w:t>
      </w:r>
      <w:commentRangeEnd w:id="541"/>
      <w:r w:rsidR="00265E9A">
        <w:rPr>
          <w:rStyle w:val="a7"/>
        </w:rPr>
        <w:commentReference w:id="541"/>
      </w:r>
      <w:commentRangeEnd w:id="542"/>
      <w:r w:rsidR="00B43308">
        <w:rPr>
          <w:rStyle w:val="a7"/>
        </w:rPr>
        <w:commentReference w:id="542"/>
      </w:r>
    </w:p>
    <w:p w14:paraId="6BC7397E" w14:textId="1E482627" w:rsidR="00B50947" w:rsidRPr="00841CC9" w:rsidRDefault="003F1A82" w:rsidP="0058213E">
      <w:pPr>
        <w:spacing w:line="360" w:lineRule="auto"/>
        <w:rPr>
          <w:sz w:val="24"/>
          <w:szCs w:val="24"/>
        </w:rPr>
      </w:pPr>
      <w:bookmarkStart w:id="543" w:name="_GoBack"/>
      <w:bookmarkEnd w:id="543"/>
      <w:del w:id="544" w:author="xg s" w:date="2017-05-23T17:12:00Z">
        <w:r w:rsidRPr="00841CC9" w:rsidDel="003E7755">
          <w:rPr>
            <w:sz w:val="24"/>
            <w:szCs w:val="24"/>
          </w:rPr>
          <w:delText>如果支持</w:delText>
        </w:r>
        <w:r w:rsidRPr="00841CC9" w:rsidDel="003E7755">
          <w:rPr>
            <w:rFonts w:hint="eastAsia"/>
            <w:sz w:val="24"/>
            <w:szCs w:val="24"/>
          </w:rPr>
          <w:delText>，</w:delText>
        </w:r>
        <w:r w:rsidRPr="00841CC9" w:rsidDel="003E7755">
          <w:rPr>
            <w:sz w:val="24"/>
            <w:szCs w:val="24"/>
          </w:rPr>
          <w:delText>先导入</w:delText>
        </w:r>
        <w:r w:rsidRPr="00841CC9" w:rsidDel="003E7755">
          <w:rPr>
            <w:rFonts w:hint="eastAsia"/>
            <w:sz w:val="24"/>
            <w:szCs w:val="24"/>
          </w:rPr>
          <w:delText>1</w:delText>
        </w:r>
        <w:r w:rsidRPr="00841CC9" w:rsidDel="003E7755">
          <w:rPr>
            <w:rFonts w:hint="eastAsia"/>
            <w:sz w:val="24"/>
            <w:szCs w:val="24"/>
          </w:rPr>
          <w:delText>周数据，然后</w:delText>
        </w:r>
      </w:del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545" w:name="_Toc483300936"/>
      <w:bookmarkStart w:id="546" w:name="_Toc483321859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545"/>
      <w:bookmarkEnd w:id="546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47" w:name="_Toc483300937"/>
      <w:bookmarkStart w:id="548" w:name="_Toc483321860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547"/>
      <w:bookmarkEnd w:id="548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77777777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49" w:name="_Toc483300938"/>
      <w:bookmarkStart w:id="550" w:name="_Toc48332186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49"/>
      <w:bookmarkEnd w:id="550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51" w:name="_Toc483300939"/>
      <w:bookmarkStart w:id="552" w:name="_Toc48332186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51"/>
      <w:bookmarkEnd w:id="552"/>
    </w:p>
    <w:p w14:paraId="48692F3D" w14:textId="77777777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53" w:name="_Toc483321863"/>
      <w:bookmarkStart w:id="554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553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554"/>
    </w:p>
    <w:p w14:paraId="6E101CB5" w14:textId="77777777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</w:t>
      </w:r>
      <w:r w:rsidR="00021907" w:rsidRPr="00841CC9">
        <w:rPr>
          <w:rFonts w:hint="eastAsia"/>
          <w:sz w:val="24"/>
          <w:szCs w:val="24"/>
        </w:rPr>
        <w:lastRenderedPageBreak/>
        <w:t>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55" w:name="_Toc483321864"/>
      <w:bookmarkStart w:id="556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555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556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57" w:name="_Toc483300942"/>
      <w:bookmarkStart w:id="558" w:name="_Toc483321865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57"/>
      <w:bookmarkEnd w:id="558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391E942E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5277F2D" w14:textId="77777777" w:rsidR="00C464BA" w:rsidRPr="00841CC9" w:rsidRDefault="00C464BA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3746D2B7" w14:textId="77777777" w:rsidR="005164B9" w:rsidRPr="00841CC9" w:rsidRDefault="00141E46" w:rsidP="0058213E">
      <w:pPr>
        <w:pStyle w:val="a3"/>
        <w:spacing w:line="360" w:lineRule="auto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14:paraId="330E8981" w14:textId="77777777" w:rsidR="005164B9" w:rsidRPr="00841CC9" w:rsidRDefault="005164B9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FBDD73B" w14:textId="77777777" w:rsidR="000861AE" w:rsidRPr="00841CC9" w:rsidRDefault="000861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0F6C335" w14:textId="77777777" w:rsidR="00E368DF" w:rsidRPr="00841CC9" w:rsidRDefault="00E368DF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55AB9AC0" w14:textId="77777777" w:rsidR="002F3A16" w:rsidRPr="00841CC9" w:rsidRDefault="002F3A16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8" w:author="1026" w:date="2017-05-23T15:36:00Z" w:initials="1">
    <w:p w14:paraId="4E2EE5E1" w14:textId="66D36353" w:rsidR="003D15AD" w:rsidRDefault="006713C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是不是要</w:t>
      </w:r>
      <w:r w:rsidR="00CD1C74">
        <w:rPr>
          <w:rFonts w:hint="eastAsia"/>
        </w:rPr>
        <w:t>把设备，传感，波型等测试前提交代清楚。</w:t>
      </w:r>
    </w:p>
  </w:comment>
  <w:comment w:id="309" w:author="xg s" w:date="2017-05-23T16:51:00Z" w:initials="xs">
    <w:p w14:paraId="2FE6317B" w14:textId="36906D6E" w:rsidR="00AC31D6" w:rsidRPr="00AC31D6" w:rsidRDefault="00AC31D6">
      <w:pPr>
        <w:pStyle w:val="a8"/>
        <w:rPr>
          <w:b/>
        </w:rPr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已添加描述</w:t>
      </w:r>
    </w:p>
  </w:comment>
  <w:comment w:id="324" w:author="1026" w:date="2017-05-23T15:40:00Z" w:initials="1">
    <w:p w14:paraId="04B40240" w14:textId="5C3A6F02" w:rsidR="007D7711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单位？</w:t>
      </w:r>
    </w:p>
  </w:comment>
  <w:comment w:id="323" w:author="xg s" w:date="2017-05-23T16:51:00Z" w:initials="xs">
    <w:p w14:paraId="220958E1" w14:textId="50011E7E" w:rsidR="00F45B20" w:rsidRPr="00F45B20" w:rsidRDefault="00F45B20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单位各列定义</w:t>
      </w:r>
      <w:r w:rsidR="00793542">
        <w:rPr>
          <w:rFonts w:hint="eastAsia"/>
        </w:rPr>
        <w:t>解释</w:t>
      </w:r>
      <w:r>
        <w:rPr>
          <w:rFonts w:hint="eastAsia"/>
        </w:rPr>
        <w:t>上已加上</w:t>
      </w:r>
    </w:p>
  </w:comment>
  <w:comment w:id="325" w:author="1026" w:date="2017-05-23T15:40:00Z" w:initials="1">
    <w:p w14:paraId="4287AFBC" w14:textId="5F9ED4EB" w:rsidR="006D565E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没写入，没查询，要测啥？</w:t>
      </w:r>
    </w:p>
    <w:p w14:paraId="1B1F2A23" w14:textId="7D8169CA" w:rsidR="00C52D11" w:rsidRDefault="00C52D11">
      <w:pPr>
        <w:pStyle w:val="a8"/>
      </w:pPr>
    </w:p>
  </w:comment>
  <w:comment w:id="326" w:author="xg s" w:date="2017-05-23T16:52:00Z" w:initials="xs">
    <w:p w14:paraId="7E9BCE20" w14:textId="77777777" w:rsidR="00CD4FF8" w:rsidRDefault="00CD4FF8" w:rsidP="00CD4FF8">
      <w:pPr>
        <w:pStyle w:val="a8"/>
      </w:pPr>
      <w:r>
        <w:rPr>
          <w:rStyle w:val="a7"/>
        </w:rPr>
        <w:annotationRef/>
      </w:r>
    </w:p>
    <w:p w14:paraId="3A3FA62D" w14:textId="77777777" w:rsidR="00CD4FF8" w:rsidRDefault="00CD4FF8" w:rsidP="00CD4FF8">
      <w:pPr>
        <w:pStyle w:val="a8"/>
      </w:pP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没写入，没查询，是数据库刚初始化，只有历史数据的场景；</w:t>
      </w:r>
    </w:p>
    <w:p w14:paraId="68C47719" w14:textId="36D6CC43" w:rsidR="00CD4FF8" w:rsidRDefault="00CD4FF8" w:rsidP="00CD4FF8">
      <w:pPr>
        <w:pStyle w:val="a8"/>
      </w:pPr>
      <w:r>
        <w:rPr>
          <w:rFonts w:hint="eastAsia"/>
        </w:rPr>
        <w:t>在这种场景下进行读写测试</w:t>
      </w:r>
    </w:p>
  </w:comment>
  <w:comment w:id="354" w:author="1026" w:date="2017-05-23T15:42:00Z" w:initials="1">
    <w:p w14:paraId="4F045F62" w14:textId="319A8777" w:rsidR="00D8251F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  <w:r>
        <w:rPr>
          <w:rFonts w:hint="eastAsia"/>
        </w:rPr>
        <w:t>？</w:t>
      </w:r>
    </w:p>
  </w:comment>
  <w:comment w:id="355" w:author="xg s" w:date="2017-05-23T16:52:00Z" w:initials="xs">
    <w:p w14:paraId="104BBE1E" w14:textId="79F14519" w:rsidR="008F40AB" w:rsidRPr="008F40AB" w:rsidRDefault="008F40AB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是</w:t>
      </w:r>
      <w:r>
        <w:rPr>
          <w:rFonts w:hint="eastAsia"/>
        </w:rPr>
        <w:t>0</w:t>
      </w:r>
    </w:p>
  </w:comment>
  <w:comment w:id="430" w:author="1026" w:date="2017-05-23T15:43:00Z" w:initials="1">
    <w:p w14:paraId="304181B2" w14:textId="428574D6" w:rsidR="006D565E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这标题是怎么排序的，</w:t>
      </w:r>
      <w:r>
        <w:rPr>
          <w:rFonts w:hint="eastAsia"/>
        </w:rPr>
        <w:t>3</w:t>
      </w:r>
      <w:r>
        <w:rPr>
          <w:rFonts w:hint="eastAsia"/>
        </w:rPr>
        <w:t>中有</w:t>
      </w:r>
      <w:r>
        <w:rPr>
          <w:rFonts w:hint="eastAsia"/>
        </w:rPr>
        <w:t>1.1</w:t>
      </w:r>
      <w:r>
        <w:rPr>
          <w:rFonts w:hint="eastAsia"/>
        </w:rPr>
        <w:t>？</w:t>
      </w:r>
    </w:p>
    <w:p w14:paraId="1DAA763E" w14:textId="574F650E" w:rsidR="00666172" w:rsidRDefault="00666172">
      <w:pPr>
        <w:pStyle w:val="a8"/>
      </w:pPr>
    </w:p>
  </w:comment>
  <w:comment w:id="431" w:author="xg s" w:date="2017-05-23T16:52:00Z" w:initials="xs">
    <w:p w14:paraId="1BE49DDC" w14:textId="13EAB9D1" w:rsidR="008B384C" w:rsidRDefault="008B384C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修改时候没注意，已修改，保证以后此类错误不会再犯</w:t>
      </w:r>
    </w:p>
  </w:comment>
  <w:comment w:id="438" w:author="1026" w:date="2017-05-23T15:44:00Z" w:initials="1">
    <w:p w14:paraId="54E31005" w14:textId="288B5B3B" w:rsidR="00023B3A" w:rsidRDefault="006D56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说清楚，导入具体场景下，</w:t>
      </w:r>
      <w:r>
        <w:rPr>
          <w:rFonts w:hint="eastAsia"/>
        </w:rPr>
        <w:t>1</w:t>
      </w:r>
      <w:r>
        <w:rPr>
          <w:rFonts w:hint="eastAsia"/>
        </w:rPr>
        <w:t>周的数据</w:t>
      </w:r>
    </w:p>
  </w:comment>
  <w:comment w:id="439" w:author="xg s" w:date="2017-05-23T16:52:00Z" w:initials="xs">
    <w:p w14:paraId="0537A740" w14:textId="09EA0A5B" w:rsidR="00A8044C" w:rsidRPr="00A8044C" w:rsidRDefault="00A8044C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</w:t>
      </w:r>
      <w:r>
        <w:t>:</w:t>
      </w:r>
      <w:r>
        <w:rPr>
          <w:rFonts w:hint="eastAsia"/>
        </w:rPr>
        <w:t>已添加场景</w:t>
      </w:r>
    </w:p>
  </w:comment>
  <w:comment w:id="452" w:author="1026" w:date="2017-05-23T15:48:00Z" w:initials="1">
    <w:p w14:paraId="7F1BF80E" w14:textId="0FC94891" w:rsidR="008F6EE8" w:rsidRDefault="008F6EE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这个是怎么加压的？</w:t>
      </w:r>
      <w:r w:rsidR="00376A09">
        <w:rPr>
          <w:rFonts w:hint="eastAsia"/>
        </w:rPr>
        <w:t>，这几种模式不都是每秒</w:t>
      </w:r>
      <w:r w:rsidR="00376A09">
        <w:rPr>
          <w:rFonts w:hint="eastAsia"/>
        </w:rPr>
        <w:t>1</w:t>
      </w:r>
      <w:r w:rsidR="00376A09">
        <w:rPr>
          <w:rFonts w:hint="eastAsia"/>
        </w:rPr>
        <w:t>个点吗？</w:t>
      </w:r>
    </w:p>
    <w:p w14:paraId="7A36C010" w14:textId="76D8B8F3" w:rsidR="009379DC" w:rsidRDefault="009379DC" w:rsidP="009379DC">
      <w:pPr>
        <w:pStyle w:val="a8"/>
      </w:pPr>
    </w:p>
    <w:p w14:paraId="5C38CF62" w14:textId="77777777" w:rsidR="000149B5" w:rsidRDefault="000149B5" w:rsidP="009379DC">
      <w:pPr>
        <w:pStyle w:val="a8"/>
      </w:pPr>
    </w:p>
  </w:comment>
  <w:comment w:id="453" w:author="xg s" w:date="2017-05-23T16:52:00Z" w:initials="xs">
    <w:p w14:paraId="5F9BE765" w14:textId="77777777" w:rsidR="00A845C3" w:rsidRDefault="00A845C3" w:rsidP="00A845C3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nswer:</w:t>
      </w:r>
    </w:p>
    <w:p w14:paraId="7B08F6BD" w14:textId="77777777" w:rsidR="00A845C3" w:rsidRDefault="00A845C3" w:rsidP="00A845C3">
      <w:pPr>
        <w:pStyle w:val="a8"/>
        <w:numPr>
          <w:ilvl w:val="0"/>
          <w:numId w:val="10"/>
        </w:numPr>
      </w:pPr>
      <w:r>
        <w:rPr>
          <w:rFonts w:hint="eastAsia"/>
        </w:rPr>
        <w:t>这几个模式不都是每秒</w:t>
      </w:r>
      <w:r>
        <w:rPr>
          <w:rFonts w:hint="eastAsia"/>
        </w:rPr>
        <w:t>1</w:t>
      </w:r>
      <w:r>
        <w:rPr>
          <w:rFonts w:hint="eastAsia"/>
        </w:rPr>
        <w:t>个点吗</w:t>
      </w:r>
      <w:r>
        <w:rPr>
          <w:rFonts w:hint="eastAsia"/>
        </w:rPr>
        <w:t>?</w:t>
      </w:r>
    </w:p>
    <w:p w14:paraId="21EEA3D4" w14:textId="56B9D513" w:rsidR="00A845C3" w:rsidRDefault="00A845C3" w:rsidP="00A845C3">
      <w:pPr>
        <w:pStyle w:val="a8"/>
        <w:ind w:left="360"/>
      </w:pPr>
      <w:r>
        <w:t xml:space="preserve">  </w:t>
      </w:r>
      <w:r w:rsidR="00D547FE">
        <w:rPr>
          <w:rFonts w:hint="eastAsia"/>
        </w:rPr>
        <w:t>已修改，这三个模式是</w:t>
      </w:r>
      <w:r>
        <w:rPr>
          <w:rFonts w:hint="eastAsia"/>
        </w:rPr>
        <w:t>对数据库增加实时的查询压力，</w:t>
      </w:r>
      <w:r w:rsidR="00D547FE">
        <w:rPr>
          <w:rFonts w:hint="eastAsia"/>
        </w:rPr>
        <w:t>没有写入压力，</w:t>
      </w:r>
      <w:r>
        <w:rPr>
          <w:rFonts w:hint="eastAsia"/>
        </w:rPr>
        <w:t>测试在这几个压力下的写入性能。</w:t>
      </w:r>
    </w:p>
    <w:p w14:paraId="5B0FB689" w14:textId="77777777" w:rsidR="00A845C3" w:rsidRDefault="00A845C3" w:rsidP="00A845C3">
      <w:pPr>
        <w:pStyle w:val="a8"/>
        <w:numPr>
          <w:ilvl w:val="0"/>
          <w:numId w:val="10"/>
        </w:numPr>
      </w:pPr>
      <w:r>
        <w:rPr>
          <w:rFonts w:hint="eastAsia"/>
        </w:rPr>
        <w:t>这个是怎么加压的？</w:t>
      </w:r>
    </w:p>
    <w:p w14:paraId="733C4746" w14:textId="04DA7A4B" w:rsidR="00A845C3" w:rsidRDefault="00A845C3" w:rsidP="00A845C3">
      <w:pPr>
        <w:pStyle w:val="a8"/>
      </w:pPr>
      <w:r>
        <w:rPr>
          <w:rFonts w:hint="eastAsia"/>
        </w:rPr>
        <w:t xml:space="preserve">   </w:t>
      </w:r>
      <w:r>
        <w:rPr>
          <w:rFonts w:hint="eastAsia"/>
        </w:rPr>
        <w:t>加压过程已添加</w:t>
      </w:r>
    </w:p>
  </w:comment>
  <w:comment w:id="488" w:author="1026" w:date="2017-05-23T15:51:00Z" w:initials="1">
    <w:p w14:paraId="257B0F5C" w14:textId="5C76FB1F" w:rsidR="00DD7FCD" w:rsidRDefault="00265E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查询所需数据的时间长短？</w:t>
      </w:r>
    </w:p>
  </w:comment>
  <w:comment w:id="489" w:author="xg s" w:date="2017-05-23T16:52:00Z" w:initials="xs">
    <w:p w14:paraId="5B8CC720" w14:textId="6E74683C" w:rsidR="00AA64FB" w:rsidRPr="00AA64FB" w:rsidRDefault="00AA64F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An</w:t>
      </w:r>
      <w:r>
        <w:t>swer:</w:t>
      </w:r>
      <w:r>
        <w:rPr>
          <w:rFonts w:hint="eastAsia"/>
        </w:rPr>
        <w:t>没有明白什么意思</w:t>
      </w:r>
      <w:r w:rsidR="0024459F">
        <w:rPr>
          <w:rFonts w:hint="eastAsia"/>
        </w:rPr>
        <w:t>,</w:t>
      </w:r>
      <w:r w:rsidR="0024459F">
        <w:rPr>
          <w:rFonts w:hint="eastAsia"/>
        </w:rPr>
        <w:t>是说的性能指标吗</w:t>
      </w:r>
      <w:r w:rsidR="0024459F">
        <w:rPr>
          <w:rFonts w:hint="eastAsia"/>
        </w:rPr>
        <w:t>?</w:t>
      </w:r>
      <w:r w:rsidR="0024459F">
        <w:rPr>
          <w:rFonts w:hint="eastAsia"/>
        </w:rPr>
        <w:t>性能指标为查询的延迟</w:t>
      </w:r>
      <w:r w:rsidR="000C7BA1">
        <w:rPr>
          <w:rFonts w:hint="eastAsia"/>
        </w:rPr>
        <w:t>时间，单位为毫秒</w:t>
      </w:r>
    </w:p>
  </w:comment>
  <w:comment w:id="541" w:author="1026" w:date="2017-05-23T15:56:00Z" w:initials="1">
    <w:p w14:paraId="66534BC8" w14:textId="77777777" w:rsidR="00265E9A" w:rsidRDefault="00265E9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需要系统在线导入一定时间的数据后，在进行数据导出吧</w:t>
      </w:r>
    </w:p>
    <w:p w14:paraId="669AD44F" w14:textId="3C506D6E" w:rsidR="00F324DA" w:rsidRDefault="00F324DA">
      <w:pPr>
        <w:pStyle w:val="a8"/>
      </w:pPr>
    </w:p>
  </w:comment>
  <w:comment w:id="542" w:author="xg s" w:date="2017-05-23T16:53:00Z" w:initials="xs">
    <w:p w14:paraId="7482DFF6" w14:textId="5C6C7E7A" w:rsidR="00B43308" w:rsidRDefault="00B43308">
      <w:pPr>
        <w:pStyle w:val="a8"/>
      </w:pPr>
      <w:r>
        <w:rPr>
          <w:rStyle w:val="a7"/>
        </w:rPr>
        <w:annotationRef/>
      </w:r>
      <w:r>
        <w:t>Answer:</w:t>
      </w:r>
      <w:r>
        <w:rPr>
          <w:rFonts w:hint="eastAsia"/>
        </w:rPr>
        <w:t>已添加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2EE5E1" w15:done="0"/>
  <w15:commentEx w15:paraId="2FE6317B" w15:paraIdParent="4E2EE5E1" w15:done="0"/>
  <w15:commentEx w15:paraId="04B40240" w15:done="0"/>
  <w15:commentEx w15:paraId="220958E1" w15:paraIdParent="04B40240" w15:done="0"/>
  <w15:commentEx w15:paraId="1B1F2A23" w15:done="0"/>
  <w15:commentEx w15:paraId="68C47719" w15:paraIdParent="1B1F2A23" w15:done="0"/>
  <w15:commentEx w15:paraId="4F045F62" w15:done="0"/>
  <w15:commentEx w15:paraId="104BBE1E" w15:paraIdParent="4F045F62" w15:done="0"/>
  <w15:commentEx w15:paraId="1DAA763E" w15:done="0"/>
  <w15:commentEx w15:paraId="1BE49DDC" w15:paraIdParent="1DAA763E" w15:done="0"/>
  <w15:commentEx w15:paraId="54E31005" w15:done="0"/>
  <w15:commentEx w15:paraId="0537A740" w15:paraIdParent="54E31005" w15:done="0"/>
  <w15:commentEx w15:paraId="5C38CF62" w15:done="0"/>
  <w15:commentEx w15:paraId="733C4746" w15:paraIdParent="5C38CF62" w15:done="0"/>
  <w15:commentEx w15:paraId="257B0F5C" w15:done="0"/>
  <w15:commentEx w15:paraId="5B8CC720" w15:paraIdParent="257B0F5C" w15:done="0"/>
  <w15:commentEx w15:paraId="669AD44F" w15:done="0"/>
  <w15:commentEx w15:paraId="7482DFF6" w15:paraIdParent="669AD4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C64AD" w14:textId="77777777" w:rsidR="003920A5" w:rsidRDefault="003920A5" w:rsidP="004E40C9">
      <w:r>
        <w:separator/>
      </w:r>
    </w:p>
  </w:endnote>
  <w:endnote w:type="continuationSeparator" w:id="0">
    <w:p w14:paraId="09B61165" w14:textId="77777777" w:rsidR="003920A5" w:rsidRDefault="003920A5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8B68E" w14:textId="77777777" w:rsidR="003920A5" w:rsidRDefault="003920A5" w:rsidP="004E40C9">
      <w:r>
        <w:separator/>
      </w:r>
    </w:p>
  </w:footnote>
  <w:footnote w:type="continuationSeparator" w:id="0">
    <w:p w14:paraId="604504FB" w14:textId="77777777" w:rsidR="003920A5" w:rsidRDefault="003920A5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s">
    <w15:presenceInfo w15:providerId="Windows Live" w15:userId="2459c3d12d558302"/>
  </w15:person>
  <w15:person w15:author="1026">
    <w15:presenceInfo w15:providerId="None" w15:userId="1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2B09"/>
    <w:rsid w:val="000539E9"/>
    <w:rsid w:val="00054976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101C"/>
    <w:rsid w:val="000A2E62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75E3"/>
    <w:rsid w:val="00107BC7"/>
    <w:rsid w:val="00114458"/>
    <w:rsid w:val="00120B01"/>
    <w:rsid w:val="00121D57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52443"/>
    <w:rsid w:val="00154D67"/>
    <w:rsid w:val="00155B04"/>
    <w:rsid w:val="001615C6"/>
    <w:rsid w:val="00161B0E"/>
    <w:rsid w:val="00170216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F88"/>
    <w:rsid w:val="002B34CE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ADE"/>
    <w:rsid w:val="00303AFC"/>
    <w:rsid w:val="003050DF"/>
    <w:rsid w:val="00307E06"/>
    <w:rsid w:val="00311111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3DFD"/>
    <w:rsid w:val="00400DE9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51D28"/>
    <w:rsid w:val="0045341F"/>
    <w:rsid w:val="00456BF3"/>
    <w:rsid w:val="0045736E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6F20"/>
    <w:rsid w:val="005473B8"/>
    <w:rsid w:val="005514C7"/>
    <w:rsid w:val="0055391E"/>
    <w:rsid w:val="00554FD8"/>
    <w:rsid w:val="00555776"/>
    <w:rsid w:val="00556607"/>
    <w:rsid w:val="00557128"/>
    <w:rsid w:val="00560079"/>
    <w:rsid w:val="005650F6"/>
    <w:rsid w:val="00566634"/>
    <w:rsid w:val="00566AFC"/>
    <w:rsid w:val="00570623"/>
    <w:rsid w:val="00571F1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46C0"/>
    <w:rsid w:val="006452B0"/>
    <w:rsid w:val="00645475"/>
    <w:rsid w:val="0064622D"/>
    <w:rsid w:val="00646F96"/>
    <w:rsid w:val="00650CA4"/>
    <w:rsid w:val="00661A0D"/>
    <w:rsid w:val="00662D83"/>
    <w:rsid w:val="00666172"/>
    <w:rsid w:val="0066640A"/>
    <w:rsid w:val="006713CF"/>
    <w:rsid w:val="0067408C"/>
    <w:rsid w:val="00675CFF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61EA"/>
    <w:rsid w:val="006B7575"/>
    <w:rsid w:val="006C14A8"/>
    <w:rsid w:val="006C533C"/>
    <w:rsid w:val="006C54B5"/>
    <w:rsid w:val="006C658B"/>
    <w:rsid w:val="006D29AD"/>
    <w:rsid w:val="006D565E"/>
    <w:rsid w:val="006D57F9"/>
    <w:rsid w:val="006E25A3"/>
    <w:rsid w:val="006E333E"/>
    <w:rsid w:val="006E499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71A23"/>
    <w:rsid w:val="00780DED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31C"/>
    <w:rsid w:val="00806FD0"/>
    <w:rsid w:val="00807D54"/>
    <w:rsid w:val="00811BD7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4120E"/>
    <w:rsid w:val="00841CC9"/>
    <w:rsid w:val="00851281"/>
    <w:rsid w:val="00861F3B"/>
    <w:rsid w:val="00863F68"/>
    <w:rsid w:val="00864434"/>
    <w:rsid w:val="00864DAF"/>
    <w:rsid w:val="00864FBC"/>
    <w:rsid w:val="008657CD"/>
    <w:rsid w:val="00865A85"/>
    <w:rsid w:val="00867299"/>
    <w:rsid w:val="00872928"/>
    <w:rsid w:val="00872DE3"/>
    <w:rsid w:val="00873540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637A"/>
    <w:rsid w:val="00891B17"/>
    <w:rsid w:val="00893EFC"/>
    <w:rsid w:val="0089623D"/>
    <w:rsid w:val="00897049"/>
    <w:rsid w:val="008A1ED6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5C86"/>
    <w:rsid w:val="00996E84"/>
    <w:rsid w:val="009A108D"/>
    <w:rsid w:val="009A30D7"/>
    <w:rsid w:val="009A697D"/>
    <w:rsid w:val="009A7E51"/>
    <w:rsid w:val="009B0D25"/>
    <w:rsid w:val="009B4065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3DAB"/>
    <w:rsid w:val="009F3F6F"/>
    <w:rsid w:val="009F741B"/>
    <w:rsid w:val="009F753F"/>
    <w:rsid w:val="00A014FC"/>
    <w:rsid w:val="00A02CF0"/>
    <w:rsid w:val="00A03A37"/>
    <w:rsid w:val="00A03B31"/>
    <w:rsid w:val="00A07315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717D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4030"/>
    <w:rsid w:val="00C104EA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7F7B"/>
    <w:rsid w:val="00C60213"/>
    <w:rsid w:val="00C617A5"/>
    <w:rsid w:val="00C62C37"/>
    <w:rsid w:val="00C67FDF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7025A"/>
    <w:rsid w:val="00D77DE9"/>
    <w:rsid w:val="00D8062E"/>
    <w:rsid w:val="00D8251F"/>
    <w:rsid w:val="00D82EE2"/>
    <w:rsid w:val="00D8345A"/>
    <w:rsid w:val="00D83A24"/>
    <w:rsid w:val="00D8587B"/>
    <w:rsid w:val="00D85A11"/>
    <w:rsid w:val="00D87A4B"/>
    <w:rsid w:val="00D91A64"/>
    <w:rsid w:val="00D94A76"/>
    <w:rsid w:val="00D94B02"/>
    <w:rsid w:val="00DA30C5"/>
    <w:rsid w:val="00DA330E"/>
    <w:rsid w:val="00DA3DFF"/>
    <w:rsid w:val="00DA557F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2EF5"/>
    <w:rsid w:val="00E1369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3EF5"/>
    <w:rsid w:val="00EA63D2"/>
    <w:rsid w:val="00EB1B91"/>
    <w:rsid w:val="00EB3A8F"/>
    <w:rsid w:val="00EC2069"/>
    <w:rsid w:val="00EC236B"/>
    <w:rsid w:val="00ED3B8F"/>
    <w:rsid w:val="00ED3E46"/>
    <w:rsid w:val="00ED487E"/>
    <w:rsid w:val="00ED7F3E"/>
    <w:rsid w:val="00EE1E45"/>
    <w:rsid w:val="00EE22B9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24DA"/>
    <w:rsid w:val="00F35ED1"/>
    <w:rsid w:val="00F3693F"/>
    <w:rsid w:val="00F37BA8"/>
    <w:rsid w:val="00F42645"/>
    <w:rsid w:val="00F42AAE"/>
    <w:rsid w:val="00F45B20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638"/>
    <w:rsid w:val="00F9531F"/>
    <w:rsid w:val="00F95AC2"/>
    <w:rsid w:val="00FA0590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D4EB7"/>
    <w:rsid w:val="00FD6545"/>
    <w:rsid w:val="00FD770E"/>
    <w:rsid w:val="00FE0013"/>
    <w:rsid w:val="00FE206E"/>
    <w:rsid w:val="00FE24BC"/>
    <w:rsid w:val="00FE2FC6"/>
    <w:rsid w:val="00FE3484"/>
    <w:rsid w:val="00FE5F3E"/>
    <w:rsid w:val="00FE7339"/>
    <w:rsid w:val="00FF20B9"/>
    <w:rsid w:val="00FF54C1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5BED9-1D0C-41B8-B514-D7E46FE6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12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2003</cp:revision>
  <dcterms:created xsi:type="dcterms:W3CDTF">2017-05-14T13:37:00Z</dcterms:created>
  <dcterms:modified xsi:type="dcterms:W3CDTF">2017-05-23T09:12:00Z</dcterms:modified>
</cp:coreProperties>
</file>