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3300916" w:displacedByCustomXml="next"/>
    <w:bookmarkStart w:id="1" w:name="_Toc48203124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111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89C5" w14:textId="6AFB9F14" w:rsidR="00B71C76" w:rsidRPr="00404288" w:rsidRDefault="00B71C76">
          <w:pPr>
            <w:pStyle w:val="TOC"/>
          </w:pPr>
          <w:r w:rsidRPr="00404288">
            <w:rPr>
              <w:lang w:val="zh-CN"/>
            </w:rPr>
            <w:t>目录</w:t>
          </w:r>
        </w:p>
        <w:p w14:paraId="00AC65C9" w14:textId="77777777" w:rsidR="002B6629" w:rsidRPr="00121FF0" w:rsidRDefault="00B71C76">
          <w:pPr>
            <w:pStyle w:val="10"/>
            <w:tabs>
              <w:tab w:val="right" w:leader="dot" w:pos="8296"/>
            </w:tabs>
            <w:rPr>
              <w:noProof/>
            </w:rPr>
          </w:pPr>
          <w:r w:rsidRPr="00121FF0">
            <w:fldChar w:fldCharType="begin"/>
          </w:r>
          <w:r w:rsidRPr="002B6629">
            <w:instrText xml:space="preserve"> TOC \o "1-3" \h \z \u </w:instrText>
          </w:r>
          <w:r w:rsidRPr="00121FF0">
            <w:fldChar w:fldCharType="separate"/>
          </w:r>
          <w:hyperlink w:anchor="_Toc483525670" w:history="1">
            <w:r w:rsidR="002B6629" w:rsidRPr="00121FF0">
              <w:rPr>
                <w:rStyle w:val="ab"/>
                <w:rFonts w:ascii="Times New Roman" w:eastAsia="宋体" w:hAnsi="Times New Roman" w:cs="Times New Roman"/>
                <w:noProof/>
              </w:rPr>
              <w:t xml:space="preserve">1. </w:t>
            </w:r>
            <w:r w:rsidR="002B6629" w:rsidRPr="00121FF0">
              <w:rPr>
                <w:rStyle w:val="ab"/>
                <w:rFonts w:ascii="Times New Roman" w:eastAsia="宋体" w:hAnsi="Times New Roman" w:cs="Times New Roman" w:hint="eastAsia"/>
                <w:noProof/>
              </w:rPr>
              <w:t>引言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2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0C97388" w14:textId="77777777" w:rsidR="002B6629" w:rsidRPr="00121FF0" w:rsidRDefault="00EE1D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25671" w:history="1">
            <w:r w:rsidR="002B6629" w:rsidRPr="00121FF0">
              <w:rPr>
                <w:rStyle w:val="ab"/>
                <w:noProof/>
              </w:rPr>
              <w:t>2.</w:t>
            </w:r>
            <w:r w:rsidR="002B6629" w:rsidRPr="00121FF0">
              <w:rPr>
                <w:noProof/>
              </w:rPr>
              <w:tab/>
            </w:r>
            <w:r w:rsidR="002B6629" w:rsidRPr="00121FF0">
              <w:rPr>
                <w:rStyle w:val="ab"/>
                <w:rFonts w:hint="eastAsia"/>
                <w:noProof/>
              </w:rPr>
              <w:t>测试场景模式定义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B622C5A" w14:textId="77777777" w:rsidR="002B6629" w:rsidRPr="00121FF0" w:rsidRDefault="00EE1D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2" w:history="1">
            <w:r w:rsidR="002B6629" w:rsidRPr="00121FF0">
              <w:rPr>
                <w:rStyle w:val="ab"/>
                <w:noProof/>
              </w:rPr>
              <w:t xml:space="preserve">2.1 </w:t>
            </w:r>
            <w:r w:rsidR="002B6629" w:rsidRPr="00121FF0">
              <w:rPr>
                <w:rStyle w:val="ab"/>
                <w:rFonts w:hint="eastAsia"/>
                <w:noProof/>
              </w:rPr>
              <w:t>定义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04C7F7F" w14:textId="77777777" w:rsidR="002B6629" w:rsidRPr="00121FF0" w:rsidRDefault="00EE1D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3" w:history="1">
            <w:r w:rsidR="002B6629" w:rsidRPr="00121FF0">
              <w:rPr>
                <w:rStyle w:val="ab"/>
                <w:noProof/>
              </w:rPr>
              <w:t xml:space="preserve">2.2 </w:t>
            </w:r>
            <w:r w:rsidR="002B6629" w:rsidRPr="00121FF0">
              <w:rPr>
                <w:rStyle w:val="ab"/>
                <w:rFonts w:hint="eastAsia"/>
                <w:noProof/>
              </w:rPr>
              <w:t>测试场景模式分类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11C3D5ED" w14:textId="77777777" w:rsidR="002B6629" w:rsidRPr="00121FF0" w:rsidRDefault="00EE1D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4" w:history="1">
            <w:r w:rsidR="002B6629" w:rsidRPr="00121FF0">
              <w:rPr>
                <w:rStyle w:val="ab"/>
                <w:bCs/>
                <w:noProof/>
              </w:rPr>
              <w:t xml:space="preserve">2.2.1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前提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0F28DB6" w14:textId="77777777" w:rsidR="002B6629" w:rsidRPr="00121FF0" w:rsidRDefault="00EE1D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5" w:history="1">
            <w:r w:rsidR="002B6629" w:rsidRPr="00121FF0">
              <w:rPr>
                <w:rStyle w:val="ab"/>
                <w:noProof/>
              </w:rPr>
              <w:t xml:space="preserve">2.2.2 </w:t>
            </w:r>
            <w:r w:rsidR="002B6629" w:rsidRPr="00121FF0">
              <w:rPr>
                <w:rStyle w:val="ab"/>
                <w:rFonts w:hint="eastAsia"/>
                <w:noProof/>
              </w:rPr>
              <w:t>各列定义解释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14335232" w14:textId="77777777" w:rsidR="002B6629" w:rsidRPr="00121FF0" w:rsidRDefault="00EE1D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6" w:history="1">
            <w:r w:rsidR="002B6629" w:rsidRPr="00121FF0">
              <w:rPr>
                <w:rStyle w:val="ab"/>
                <w:noProof/>
              </w:rPr>
              <w:t xml:space="preserve">2.2.3 </w:t>
            </w:r>
            <w:r w:rsidR="002B6629" w:rsidRPr="00121FF0">
              <w:rPr>
                <w:rStyle w:val="ab"/>
                <w:rFonts w:hint="eastAsia"/>
                <w:noProof/>
              </w:rPr>
              <w:t>压力模式明细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4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FE5145F" w14:textId="77777777" w:rsidR="002B6629" w:rsidRPr="00121FF0" w:rsidRDefault="00EE1D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25677" w:history="1">
            <w:r w:rsidR="002B6629" w:rsidRPr="00121FF0">
              <w:rPr>
                <w:rStyle w:val="ab"/>
                <w:noProof/>
              </w:rPr>
              <w:t xml:space="preserve">3. </w:t>
            </w:r>
            <w:r w:rsidR="002B6629" w:rsidRPr="00121FF0">
              <w:rPr>
                <w:rStyle w:val="ab"/>
                <w:rFonts w:hint="eastAsia"/>
                <w:noProof/>
              </w:rPr>
              <w:t>测试项的需求分析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_Toc483525677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24B2992" w14:textId="77777777" w:rsidR="002B6629" w:rsidRPr="00121FF0" w:rsidRDefault="00EE1D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8" w:history="1">
            <w:r w:rsidR="002B6629" w:rsidRPr="00121FF0">
              <w:rPr>
                <w:rStyle w:val="ab"/>
                <w:noProof/>
              </w:rPr>
              <w:t xml:space="preserve">3.1 </w:t>
            </w:r>
            <w:r w:rsidR="002B6629" w:rsidRPr="00121FF0">
              <w:rPr>
                <w:rStyle w:val="ab"/>
                <w:rFonts w:hint="eastAsia"/>
                <w:noProof/>
              </w:rPr>
              <w:t>核心测试项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生产中用的较多的功能，读写测试</w:t>
            </w:r>
            <w:r w:rsidR="002B6629" w:rsidRPr="00121FF0">
              <w:rPr>
                <w:rStyle w:val="ab"/>
                <w:noProof/>
              </w:rPr>
              <w:t>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_Toc483525678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886B48E" w14:textId="77777777" w:rsidR="002B6629" w:rsidRPr="00121FF0" w:rsidRDefault="00EE1D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9" w:history="1">
            <w:r w:rsidR="002B6629" w:rsidRPr="00121FF0">
              <w:rPr>
                <w:rStyle w:val="ab"/>
                <w:noProof/>
              </w:rPr>
              <w:t xml:space="preserve">3.1.1 </w:t>
            </w:r>
            <w:r w:rsidR="002B6629" w:rsidRPr="00121FF0">
              <w:rPr>
                <w:rStyle w:val="ab"/>
                <w:rFonts w:hint="eastAsia"/>
                <w:noProof/>
              </w:rPr>
              <w:t>数据导入测试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预装载</w:t>
            </w:r>
            <w:r w:rsidR="002B6629" w:rsidRPr="00121FF0">
              <w:rPr>
                <w:rStyle w:val="ab"/>
                <w:noProof/>
              </w:rPr>
              <w:t>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_Toc483525679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2C9A8B7" w14:textId="77777777" w:rsidR="002B6629" w:rsidRPr="00121FF0" w:rsidRDefault="00EE1D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0" w:history="1">
            <w:r w:rsidR="002B6629" w:rsidRPr="00121FF0">
              <w:rPr>
                <w:rStyle w:val="ab"/>
                <w:noProof/>
              </w:rPr>
              <w:t xml:space="preserve">3.1.2 </w:t>
            </w:r>
            <w:r w:rsidR="002B6629" w:rsidRPr="00121FF0">
              <w:rPr>
                <w:rStyle w:val="ab"/>
                <w:rFonts w:hint="eastAsia"/>
                <w:noProof/>
              </w:rPr>
              <w:t>数据压缩比测试</w:t>
            </w:r>
            <w:r w:rsidR="002B6629" w:rsidRPr="00303703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D5A5B81" w14:textId="77777777" w:rsidR="002B6629" w:rsidRPr="00121FF0" w:rsidRDefault="00EE1D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1" w:history="1">
            <w:r w:rsidR="002B6629" w:rsidRPr="00121FF0">
              <w:rPr>
                <w:rStyle w:val="ab"/>
                <w:bCs/>
                <w:noProof/>
              </w:rPr>
              <w:t xml:space="preserve">3.1.3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写入性能测试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E755AB3" w14:textId="77777777" w:rsidR="002B6629" w:rsidRPr="00121FF0" w:rsidRDefault="00EE1D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2" w:history="1">
            <w:r w:rsidR="002B6629" w:rsidRPr="00121FF0">
              <w:rPr>
                <w:rStyle w:val="ab"/>
                <w:bCs/>
                <w:noProof/>
              </w:rPr>
              <w:t xml:space="preserve">3.1.4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查询性能测试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725622A" w14:textId="77777777" w:rsidR="002B6629" w:rsidRPr="00121FF0" w:rsidRDefault="00EE1D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3" w:history="1">
            <w:r w:rsidR="002B6629" w:rsidRPr="00121FF0">
              <w:rPr>
                <w:rStyle w:val="ab"/>
                <w:bCs/>
                <w:noProof/>
              </w:rPr>
              <w:t xml:space="preserve">3.1.5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聚合查询性能操作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033B6A2" w14:textId="77777777" w:rsidR="002B6629" w:rsidRPr="00121FF0" w:rsidRDefault="00EE1D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84" w:history="1">
            <w:r w:rsidR="002B6629" w:rsidRPr="00121FF0">
              <w:rPr>
                <w:rStyle w:val="ab"/>
                <w:noProof/>
              </w:rPr>
              <w:t xml:space="preserve">3.2 </w:t>
            </w:r>
            <w:r w:rsidR="002B6629" w:rsidRPr="00121FF0">
              <w:rPr>
                <w:rStyle w:val="ab"/>
                <w:rFonts w:hint="eastAsia"/>
                <w:noProof/>
              </w:rPr>
              <w:t>数据管理的其他辅助功能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生产中用的较少的功能）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AF2225E" w14:textId="77777777" w:rsidR="002B6629" w:rsidRPr="00121FF0" w:rsidRDefault="00EE1D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5" w:history="1">
            <w:r w:rsidR="002B6629" w:rsidRPr="00121FF0">
              <w:rPr>
                <w:rStyle w:val="ab"/>
                <w:noProof/>
              </w:rPr>
              <w:t xml:space="preserve">3.2.1 </w:t>
            </w:r>
            <w:r w:rsidR="002B6629" w:rsidRPr="00121FF0">
              <w:rPr>
                <w:rStyle w:val="ab"/>
                <w:rFonts w:hint="eastAsia"/>
                <w:noProof/>
              </w:rPr>
              <w:t>数据</w:t>
            </w:r>
            <w:r w:rsidR="002B6629" w:rsidRPr="00121FF0">
              <w:rPr>
                <w:rStyle w:val="ab"/>
                <w:noProof/>
              </w:rPr>
              <w:t>update</w:t>
            </w:r>
            <w:r w:rsidR="002B6629" w:rsidRPr="00121FF0">
              <w:rPr>
                <w:rStyle w:val="ab"/>
                <w:rFonts w:hint="eastAsia"/>
                <w:noProof/>
              </w:rPr>
              <w:t>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61D4EDC" w14:textId="77777777" w:rsidR="002B6629" w:rsidRPr="00121FF0" w:rsidRDefault="00EE1D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6" w:history="1">
            <w:r w:rsidR="002B6629" w:rsidRPr="00121FF0">
              <w:rPr>
                <w:rStyle w:val="ab"/>
                <w:bCs/>
                <w:noProof/>
              </w:rPr>
              <w:t xml:space="preserve">3.2.2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数据</w:t>
            </w:r>
            <w:r w:rsidR="002B6629" w:rsidRPr="00121FF0">
              <w:rPr>
                <w:rStyle w:val="ab"/>
                <w:bCs/>
                <w:noProof/>
              </w:rPr>
              <w:t>random insert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D67182C" w14:textId="77777777" w:rsidR="002B6629" w:rsidRPr="00121FF0" w:rsidRDefault="00EE1D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7" w:history="1">
            <w:r w:rsidR="002B6629" w:rsidRPr="00121FF0">
              <w:rPr>
                <w:rStyle w:val="ab"/>
                <w:bCs/>
                <w:noProof/>
              </w:rPr>
              <w:t xml:space="preserve">3.2.3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删除某个时间之前的数据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_Toc483525687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717506A" w14:textId="77777777" w:rsidR="002B6629" w:rsidRPr="00121FF0" w:rsidRDefault="00EE1D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8" w:history="1">
            <w:r w:rsidR="002B6629" w:rsidRPr="00121FF0">
              <w:rPr>
                <w:rStyle w:val="ab"/>
                <w:bCs/>
                <w:noProof/>
              </w:rPr>
              <w:t xml:space="preserve">3.2.4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数据导出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_Toc483525688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474B2DF" w14:textId="77777777" w:rsidR="002B6629" w:rsidRPr="00121FF0" w:rsidRDefault="00EE1D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9" w:history="1">
            <w:r w:rsidR="002B6629" w:rsidRPr="00121FF0">
              <w:rPr>
                <w:rStyle w:val="ab"/>
                <w:rFonts w:hint="eastAsia"/>
                <w:noProof/>
              </w:rPr>
              <w:t>首先导入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_Toc483525689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BFEEFF9" w14:textId="77777777" w:rsidR="002B6629" w:rsidRPr="00121FF0" w:rsidRDefault="00EE1D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25690" w:history="1">
            <w:r w:rsidR="002B6629" w:rsidRPr="00121FF0">
              <w:rPr>
                <w:rStyle w:val="ab"/>
                <w:noProof/>
              </w:rPr>
              <w:t xml:space="preserve">4. </w:t>
            </w:r>
            <w:r w:rsidR="002B6629" w:rsidRPr="00121FF0">
              <w:rPr>
                <w:rStyle w:val="ab"/>
                <w:rFonts w:hint="eastAsia"/>
                <w:noProof/>
              </w:rPr>
              <w:t>配置文件说明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E4910EE" w14:textId="77777777" w:rsidR="002B6629" w:rsidRPr="00121FF0" w:rsidRDefault="00EE1D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1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4.1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基本函数设置（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base-function.conf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41B3C66" w14:textId="77777777" w:rsidR="002B6629" w:rsidRPr="00121FF0" w:rsidRDefault="00EE1D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2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4.2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传感器值配置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(sensor.conf)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3E8E8E6" w14:textId="77777777" w:rsidR="002B6629" w:rsidRPr="00121FF0" w:rsidRDefault="00EE1D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3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4.3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设备配置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(mertric.conf)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593BA335" w14:textId="77777777" w:rsidR="002B6629" w:rsidRPr="00121FF0" w:rsidRDefault="00EE1D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4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4.4 offline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数据生成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(generate-offline.conf)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5FF1186C" w14:textId="77777777" w:rsidR="002B6629" w:rsidRPr="00121FF0" w:rsidRDefault="00EE1D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5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4.5 online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数据负载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(generate-online.conf)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10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F42BDDA" w14:textId="77777777" w:rsidR="002B6629" w:rsidRPr="00121FF0" w:rsidRDefault="00EE1D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6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4.6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数据库连接配置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(database.conf)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10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8FC1AF7" w14:textId="427A5AD6" w:rsidR="00B71C76" w:rsidRDefault="00B71C76">
          <w:r w:rsidRPr="00121FF0">
            <w:rPr>
              <w:bCs/>
              <w:lang w:val="zh-CN"/>
            </w:rPr>
            <w:fldChar w:fldCharType="end"/>
          </w:r>
        </w:p>
      </w:sdtContent>
    </w:sdt>
    <w:p w14:paraId="4394586B" w14:textId="77777777" w:rsidR="00F562CD" w:rsidRDefault="00F562CD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7F8EFBEB" w14:textId="483C123C" w:rsidR="006147CF" w:rsidRPr="00DE4B29" w:rsidRDefault="005E7F20" w:rsidP="00BE1E01">
      <w:pPr>
        <w:pStyle w:val="1"/>
        <w:keepNext w:val="0"/>
        <w:keepLines w:val="0"/>
        <w:widowControl/>
        <w:spacing w:beforeLines="50" w:before="156" w:afterLines="50" w:after="156" w:line="276" w:lineRule="auto"/>
        <w:contextualSpacing/>
        <w:rPr>
          <w:rFonts w:ascii="Times New Roman" w:eastAsia="宋体" w:hAnsi="Times New Roman" w:cs="Times New Roman"/>
        </w:rPr>
      </w:pPr>
      <w:bookmarkStart w:id="2" w:name="_Toc483525670"/>
      <w:r>
        <w:rPr>
          <w:rFonts w:ascii="Times New Roman" w:eastAsia="宋体" w:hAnsi="Times New Roman" w:cs="Times New Roman" w:hint="eastAsia"/>
        </w:rPr>
        <w:lastRenderedPageBreak/>
        <w:t>1.</w:t>
      </w:r>
      <w:r>
        <w:rPr>
          <w:rFonts w:ascii="Times New Roman" w:eastAsia="宋体" w:hAnsi="Times New Roman" w:cs="Times New Roman"/>
        </w:rPr>
        <w:t xml:space="preserve"> </w:t>
      </w:r>
      <w:r w:rsidR="006147CF" w:rsidRPr="00DE4B29">
        <w:rPr>
          <w:rFonts w:ascii="Times New Roman" w:eastAsia="宋体" w:hAnsi="Times New Roman" w:cs="Times New Roman"/>
        </w:rPr>
        <w:t>引言</w:t>
      </w:r>
      <w:bookmarkEnd w:id="1"/>
      <w:bookmarkEnd w:id="0"/>
      <w:bookmarkEnd w:id="2"/>
    </w:p>
    <w:p w14:paraId="6DDCC220" w14:textId="77777777" w:rsidR="00295585" w:rsidRDefault="00AC2C22" w:rsidP="00606A7E">
      <w:pPr>
        <w:widowControl/>
        <w:ind w:firstLineChars="200" w:firstLine="560"/>
        <w:jc w:val="left"/>
        <w:rPr>
          <w:sz w:val="28"/>
          <w:szCs w:val="28"/>
        </w:rPr>
      </w:pPr>
      <w:r w:rsidRPr="001917FF">
        <w:rPr>
          <w:rFonts w:hint="eastAsia"/>
          <w:sz w:val="28"/>
          <w:szCs w:val="28"/>
        </w:rPr>
        <w:t>本文档</w:t>
      </w:r>
      <w:r w:rsidR="00743D98" w:rsidRPr="001917FF">
        <w:rPr>
          <w:rFonts w:hint="eastAsia"/>
          <w:sz w:val="28"/>
          <w:szCs w:val="28"/>
        </w:rPr>
        <w:t>目的旨在</w:t>
      </w:r>
      <w:r w:rsidRPr="001917FF">
        <w:rPr>
          <w:rFonts w:hint="eastAsia"/>
          <w:sz w:val="28"/>
          <w:szCs w:val="28"/>
        </w:rPr>
        <w:t>是根据工业时序大数据评测基准《需求规格说明书》</w:t>
      </w:r>
      <w:r w:rsidR="00B147B8" w:rsidRPr="001917FF">
        <w:rPr>
          <w:rFonts w:hint="eastAsia"/>
          <w:sz w:val="28"/>
          <w:szCs w:val="28"/>
        </w:rPr>
        <w:t>进行分析说明</w:t>
      </w:r>
      <w:r w:rsidR="00295585">
        <w:rPr>
          <w:rFonts w:hint="eastAsia"/>
          <w:sz w:val="28"/>
          <w:szCs w:val="28"/>
        </w:rPr>
        <w:t>。</w:t>
      </w:r>
    </w:p>
    <w:p w14:paraId="480BE2BC" w14:textId="044B190E" w:rsidR="005144D1" w:rsidRDefault="005144D1" w:rsidP="005144D1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5144D1">
        <w:rPr>
          <w:sz w:val="28"/>
          <w:szCs w:val="28"/>
        </w:rPr>
        <w:t>目标测试数据库</w:t>
      </w:r>
    </w:p>
    <w:p w14:paraId="0B9371C0" w14:textId="2EB7457E" w:rsidR="005144D1" w:rsidRDefault="00FE3484" w:rsidP="00FE3484">
      <w:pPr>
        <w:widowControl/>
        <w:ind w:left="49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TsFile</w:t>
      </w:r>
      <w:r>
        <w:rPr>
          <w:rFonts w:hint="eastAsia"/>
          <w:sz w:val="28"/>
          <w:szCs w:val="28"/>
        </w:rPr>
        <w:t>，</w:t>
      </w:r>
      <w:r w:rsidR="00681001">
        <w:rPr>
          <w:sz w:val="28"/>
          <w:szCs w:val="28"/>
        </w:rPr>
        <w:t>o</w:t>
      </w:r>
      <w:r>
        <w:rPr>
          <w:sz w:val="28"/>
          <w:szCs w:val="28"/>
        </w:rPr>
        <w:t>pen</w:t>
      </w:r>
      <w:r w:rsidR="00DC09CA">
        <w:rPr>
          <w:rFonts w:hint="eastAsia"/>
          <w:sz w:val="28"/>
          <w:szCs w:val="28"/>
        </w:rPr>
        <w:t>TSDB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InfluxDB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Graphite</w:t>
      </w:r>
      <w:r>
        <w:rPr>
          <w:rFonts w:hint="eastAsia"/>
          <w:sz w:val="28"/>
          <w:szCs w:val="28"/>
        </w:rPr>
        <w:t>，</w:t>
      </w:r>
      <w:r w:rsidR="00094E8D">
        <w:rPr>
          <w:sz w:val="28"/>
          <w:szCs w:val="28"/>
        </w:rPr>
        <w:t>my</w:t>
      </w:r>
      <w:r w:rsidR="00094E8D">
        <w:rPr>
          <w:rFonts w:hint="eastAsia"/>
          <w:sz w:val="28"/>
          <w:szCs w:val="28"/>
        </w:rPr>
        <w:t>SQL</w:t>
      </w:r>
      <w:r w:rsidR="00C217F1">
        <w:rPr>
          <w:rFonts w:hint="eastAsia"/>
          <w:sz w:val="28"/>
          <w:szCs w:val="28"/>
        </w:rPr>
        <w:t>。</w:t>
      </w:r>
    </w:p>
    <w:p w14:paraId="2064E637" w14:textId="3C228DE7" w:rsidR="00EC2069" w:rsidRPr="00320C15" w:rsidRDefault="00EC2069" w:rsidP="00320C15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320C15">
        <w:rPr>
          <w:rFonts w:hint="eastAsia"/>
          <w:sz w:val="28"/>
          <w:szCs w:val="28"/>
        </w:rPr>
        <w:t>参考文献</w:t>
      </w:r>
    </w:p>
    <w:p w14:paraId="288CC9B3" w14:textId="67E091AE" w:rsidR="00320C15" w:rsidRDefault="00004F37" w:rsidP="00320C15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004F37">
        <w:rPr>
          <w:rFonts w:hint="eastAsia"/>
          <w:sz w:val="28"/>
          <w:szCs w:val="28"/>
        </w:rPr>
        <w:t>2017-05-07</w:t>
      </w:r>
      <w:r w:rsidRPr="00004F37">
        <w:rPr>
          <w:rFonts w:hint="eastAsia"/>
          <w:sz w:val="28"/>
          <w:szCs w:val="28"/>
        </w:rPr>
        <w:t>工业时序大数据评测基准《需求规格说明书》</w:t>
      </w:r>
      <w:r w:rsidRPr="00004F37">
        <w:rPr>
          <w:rFonts w:hint="eastAsia"/>
          <w:sz w:val="28"/>
          <w:szCs w:val="28"/>
        </w:rPr>
        <w:t>.docx</w:t>
      </w:r>
    </w:p>
    <w:p w14:paraId="198EF2A5" w14:textId="418DC0C0" w:rsidR="00353035" w:rsidRPr="004F11B7" w:rsidRDefault="00CD2DE6" w:rsidP="004F11B7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4F11B7">
        <w:rPr>
          <w:rFonts w:hint="eastAsia"/>
          <w:sz w:val="28"/>
          <w:szCs w:val="28"/>
        </w:rPr>
        <w:t>本文读者</w:t>
      </w:r>
    </w:p>
    <w:p w14:paraId="1B69B692" w14:textId="77FEF2BD" w:rsidR="00CD2DE6" w:rsidRDefault="00961DE8" w:rsidP="004F11B7">
      <w:pPr>
        <w:pStyle w:val="a3"/>
        <w:widowControl/>
        <w:numPr>
          <w:ilvl w:val="2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需求提出者</w:t>
      </w:r>
    </w:p>
    <w:p w14:paraId="4EEB95E5" w14:textId="47F9C662" w:rsidR="00961DE8" w:rsidRPr="004B319F" w:rsidRDefault="004B319F" w:rsidP="004F11B7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4B319F">
        <w:rPr>
          <w:rFonts w:hint="eastAsia"/>
          <w:sz w:val="28"/>
          <w:szCs w:val="28"/>
        </w:rPr>
        <w:t>需求提出者</w:t>
      </w:r>
      <w:r w:rsidR="00961DE8" w:rsidRPr="0010610B">
        <w:rPr>
          <w:rFonts w:hint="eastAsia"/>
          <w:sz w:val="28"/>
          <w:szCs w:val="28"/>
        </w:rPr>
        <w:t>阅读</w:t>
      </w:r>
      <w:r w:rsidR="00961DE8" w:rsidRPr="0010610B">
        <w:rPr>
          <w:rFonts w:hint="eastAsia"/>
          <w:sz w:val="28"/>
          <w:szCs w:val="28"/>
        </w:rPr>
        <w:t>1,2,3</w:t>
      </w:r>
      <w:r w:rsidR="00961DE8" w:rsidRPr="0010610B">
        <w:rPr>
          <w:rFonts w:hint="eastAsia"/>
          <w:sz w:val="28"/>
          <w:szCs w:val="28"/>
        </w:rPr>
        <w:t>章，以便评审</w:t>
      </w:r>
      <w:r w:rsidRPr="0010610B">
        <w:rPr>
          <w:rFonts w:hint="eastAsia"/>
          <w:sz w:val="28"/>
          <w:szCs w:val="28"/>
        </w:rPr>
        <w:t>，</w:t>
      </w:r>
      <w:r w:rsidRPr="004F11B7">
        <w:rPr>
          <w:rFonts w:ascii="Times New Roman" w:hAnsi="Times New Roman" w:cs="Times New Roman" w:hint="eastAsia"/>
          <w:sz w:val="28"/>
          <w:szCs w:val="28"/>
        </w:rPr>
        <w:t>保证后续的设计和实现，不至于偏离原先的需求</w:t>
      </w:r>
      <w:r w:rsidR="00542B9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2098DF4" w14:textId="41EF8A37" w:rsidR="00961DE8" w:rsidRPr="004F11B7" w:rsidRDefault="00961DE8" w:rsidP="004F11B7">
      <w:pPr>
        <w:pStyle w:val="a3"/>
        <w:widowControl/>
        <w:numPr>
          <w:ilvl w:val="2"/>
          <w:numId w:val="8"/>
        </w:numPr>
        <w:ind w:firstLineChars="0"/>
        <w:jc w:val="left"/>
        <w:rPr>
          <w:sz w:val="28"/>
          <w:szCs w:val="28"/>
        </w:rPr>
      </w:pPr>
      <w:r w:rsidRPr="004F11B7">
        <w:rPr>
          <w:rFonts w:hint="eastAsia"/>
          <w:sz w:val="28"/>
          <w:szCs w:val="28"/>
        </w:rPr>
        <w:t>系统开发者</w:t>
      </w:r>
    </w:p>
    <w:p w14:paraId="3BDDAAD5" w14:textId="3286FA96" w:rsidR="00961DE8" w:rsidRPr="004F11B7" w:rsidRDefault="008364CD" w:rsidP="004F11B7">
      <w:pPr>
        <w:pStyle w:val="a3"/>
        <w:widowControl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阅读</w:t>
      </w:r>
      <w:r>
        <w:rPr>
          <w:rFonts w:hint="eastAsia"/>
          <w:sz w:val="28"/>
          <w:szCs w:val="28"/>
        </w:rPr>
        <w:t>1,2,3,4</w:t>
      </w:r>
      <w:r>
        <w:rPr>
          <w:rFonts w:hint="eastAsia"/>
          <w:sz w:val="28"/>
          <w:szCs w:val="28"/>
        </w:rPr>
        <w:t>章</w:t>
      </w:r>
      <w:r w:rsidR="0010610B">
        <w:rPr>
          <w:rFonts w:hint="eastAsia"/>
          <w:sz w:val="28"/>
          <w:szCs w:val="28"/>
        </w:rPr>
        <w:t>，明白具体所要实现的需求，并根据文档进行程序的代码实现</w:t>
      </w:r>
      <w:r w:rsidR="00542B9E">
        <w:rPr>
          <w:rFonts w:hint="eastAsia"/>
          <w:sz w:val="28"/>
          <w:szCs w:val="28"/>
        </w:rPr>
        <w:t>。</w:t>
      </w:r>
    </w:p>
    <w:p w14:paraId="0446A515" w14:textId="0B061B1F" w:rsidR="00DC1B50" w:rsidRPr="005144D1" w:rsidRDefault="00DC1B50" w:rsidP="005144D1">
      <w:pPr>
        <w:pStyle w:val="a3"/>
        <w:widowControl/>
        <w:numPr>
          <w:ilvl w:val="3"/>
          <w:numId w:val="8"/>
        </w:numPr>
        <w:ind w:firstLineChars="0"/>
        <w:jc w:val="left"/>
        <w:rPr>
          <w:b/>
          <w:bCs/>
          <w:kern w:val="44"/>
          <w:sz w:val="28"/>
          <w:szCs w:val="28"/>
        </w:rPr>
      </w:pPr>
      <w:r w:rsidRPr="005144D1">
        <w:rPr>
          <w:sz w:val="28"/>
          <w:szCs w:val="28"/>
        </w:rPr>
        <w:br w:type="page"/>
      </w:r>
    </w:p>
    <w:p w14:paraId="78E018A8" w14:textId="04C4639B" w:rsidR="00824681" w:rsidRDefault="00DC09CA" w:rsidP="00303AFC">
      <w:pPr>
        <w:pStyle w:val="1"/>
        <w:numPr>
          <w:ilvl w:val="0"/>
          <w:numId w:val="9"/>
        </w:numPr>
        <w:spacing w:line="360" w:lineRule="auto"/>
      </w:pPr>
      <w:bookmarkStart w:id="3" w:name="_Toc483300917"/>
      <w:bookmarkStart w:id="4" w:name="_Toc483525671"/>
      <w:r>
        <w:rPr>
          <w:rFonts w:hint="eastAsia"/>
        </w:rPr>
        <w:lastRenderedPageBreak/>
        <w:t>测试场景</w:t>
      </w:r>
      <w:r w:rsidR="00303AFC" w:rsidRPr="00264173">
        <w:t>模式定义</w:t>
      </w:r>
      <w:bookmarkEnd w:id="3"/>
      <w:bookmarkEnd w:id="4"/>
    </w:p>
    <w:p w14:paraId="0CE6FB9F" w14:textId="0BC6B526" w:rsidR="00513EB3" w:rsidRDefault="006159C9" w:rsidP="0058213E">
      <w:pPr>
        <w:pStyle w:val="2"/>
        <w:spacing w:line="360" w:lineRule="auto"/>
      </w:pPr>
      <w:bookmarkStart w:id="5" w:name="_Toc483300918"/>
      <w:bookmarkStart w:id="6" w:name="_Toc483525672"/>
      <w:r>
        <w:rPr>
          <w:rFonts w:hint="eastAsia"/>
        </w:rPr>
        <w:t xml:space="preserve">2.1 </w:t>
      </w:r>
      <w:r w:rsidR="00044474">
        <w:rPr>
          <w:rFonts w:hint="eastAsia"/>
        </w:rPr>
        <w:t>定义</w:t>
      </w:r>
      <w:bookmarkEnd w:id="5"/>
      <w:bookmarkEnd w:id="6"/>
    </w:p>
    <w:p w14:paraId="5C29495F" w14:textId="4EFCF431" w:rsidR="00283311" w:rsidRDefault="00513EB3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DC09CA">
        <w:rPr>
          <w:rFonts w:hint="eastAsia"/>
          <w:sz w:val="30"/>
          <w:szCs w:val="30"/>
        </w:rPr>
        <w:t>测试场景</w:t>
      </w:r>
      <w:r w:rsidR="00811BD7">
        <w:rPr>
          <w:rFonts w:hint="eastAsia"/>
          <w:sz w:val="30"/>
          <w:szCs w:val="30"/>
        </w:rPr>
        <w:t>模式</w:t>
      </w:r>
      <w:r w:rsidR="001365F7">
        <w:rPr>
          <w:rFonts w:hint="eastAsia"/>
          <w:sz w:val="30"/>
          <w:szCs w:val="30"/>
        </w:rPr>
        <w:t>：</w:t>
      </w:r>
      <w:r w:rsidR="00A12AF8">
        <w:rPr>
          <w:rFonts w:hint="eastAsia"/>
          <w:sz w:val="30"/>
          <w:szCs w:val="30"/>
        </w:rPr>
        <w:t>在进行</w:t>
      </w:r>
      <w:r w:rsidR="002378D5">
        <w:rPr>
          <w:rFonts w:hint="eastAsia"/>
          <w:sz w:val="30"/>
          <w:szCs w:val="30"/>
        </w:rPr>
        <w:t>数据导入性能和</w:t>
      </w:r>
      <w:r w:rsidR="00A12AF8">
        <w:rPr>
          <w:rFonts w:hint="eastAsia"/>
          <w:sz w:val="30"/>
          <w:szCs w:val="30"/>
        </w:rPr>
        <w:t>查询</w:t>
      </w:r>
      <w:r w:rsidR="00DB1D52">
        <w:rPr>
          <w:rFonts w:hint="eastAsia"/>
          <w:sz w:val="30"/>
          <w:szCs w:val="30"/>
        </w:rPr>
        <w:t>性能</w:t>
      </w:r>
      <w:r w:rsidR="00A12AF8">
        <w:rPr>
          <w:rFonts w:hint="eastAsia"/>
          <w:sz w:val="30"/>
          <w:szCs w:val="30"/>
        </w:rPr>
        <w:t>测试时</w:t>
      </w:r>
      <w:r w:rsidR="00520D94">
        <w:rPr>
          <w:rFonts w:hint="eastAsia"/>
          <w:sz w:val="30"/>
          <w:szCs w:val="30"/>
        </w:rPr>
        <w:t>，</w:t>
      </w:r>
      <w:r w:rsidR="00DC09CA">
        <w:rPr>
          <w:rFonts w:hint="eastAsia"/>
          <w:sz w:val="30"/>
          <w:szCs w:val="30"/>
        </w:rPr>
        <w:t>要模拟真实的测试</w:t>
      </w:r>
      <w:r w:rsidR="002378D5">
        <w:rPr>
          <w:rFonts w:hint="eastAsia"/>
          <w:sz w:val="30"/>
          <w:szCs w:val="30"/>
        </w:rPr>
        <w:t>场景</w:t>
      </w:r>
      <w:r w:rsidR="00F17547">
        <w:rPr>
          <w:rFonts w:hint="eastAsia"/>
          <w:sz w:val="30"/>
          <w:szCs w:val="30"/>
        </w:rPr>
        <w:t>，</w:t>
      </w:r>
      <w:r w:rsidR="002378D5">
        <w:rPr>
          <w:rFonts w:hint="eastAsia"/>
          <w:sz w:val="30"/>
          <w:szCs w:val="30"/>
        </w:rPr>
        <w:t>增加</w:t>
      </w:r>
      <w:r w:rsidR="00F17547">
        <w:rPr>
          <w:rFonts w:hint="eastAsia"/>
          <w:sz w:val="30"/>
          <w:szCs w:val="30"/>
        </w:rPr>
        <w:t>测试压力</w:t>
      </w:r>
      <w:r w:rsidR="002378D5">
        <w:rPr>
          <w:rFonts w:hint="eastAsia"/>
          <w:sz w:val="30"/>
          <w:szCs w:val="30"/>
        </w:rPr>
        <w:t>，以</w:t>
      </w:r>
      <w:r w:rsidR="00465510">
        <w:rPr>
          <w:rFonts w:hint="eastAsia"/>
          <w:sz w:val="30"/>
          <w:szCs w:val="30"/>
        </w:rPr>
        <w:t>有效</w:t>
      </w:r>
      <w:r w:rsidR="002378D5">
        <w:rPr>
          <w:rFonts w:hint="eastAsia"/>
          <w:sz w:val="30"/>
          <w:szCs w:val="30"/>
        </w:rPr>
        <w:t>测试</w:t>
      </w:r>
      <w:r w:rsidR="00465510">
        <w:rPr>
          <w:rFonts w:hint="eastAsia"/>
          <w:sz w:val="30"/>
          <w:szCs w:val="30"/>
        </w:rPr>
        <w:t>出</w:t>
      </w:r>
      <w:r w:rsidR="002378D5">
        <w:rPr>
          <w:rFonts w:hint="eastAsia"/>
          <w:sz w:val="30"/>
          <w:szCs w:val="30"/>
        </w:rPr>
        <w:t>各系统的性能。</w:t>
      </w:r>
    </w:p>
    <w:p w14:paraId="504087B4" w14:textId="2143C1BF" w:rsidR="00123022" w:rsidRDefault="00875BB4" w:rsidP="0058213E">
      <w:pPr>
        <w:pStyle w:val="2"/>
        <w:spacing w:line="360" w:lineRule="auto"/>
      </w:pPr>
      <w:bookmarkStart w:id="7" w:name="_Toc483300919"/>
      <w:bookmarkStart w:id="8" w:name="_Toc483525673"/>
      <w:r>
        <w:rPr>
          <w:rFonts w:hint="eastAsia"/>
        </w:rPr>
        <w:t xml:space="preserve">2.2 </w:t>
      </w:r>
      <w:r w:rsidR="006713CF">
        <w:rPr>
          <w:rFonts w:hint="eastAsia"/>
        </w:rPr>
        <w:t>测试场景</w:t>
      </w:r>
      <w:r w:rsidR="00145310">
        <w:rPr>
          <w:rFonts w:hint="eastAsia"/>
        </w:rPr>
        <w:t>模式分类</w:t>
      </w:r>
      <w:bookmarkEnd w:id="7"/>
      <w:bookmarkEnd w:id="8"/>
    </w:p>
    <w:p w14:paraId="2C9C85AA" w14:textId="31233243" w:rsidR="000A2E62" w:rsidRDefault="000A2E62" w:rsidP="0058213E">
      <w:pPr>
        <w:widowControl/>
        <w:spacing w:line="360" w:lineRule="auto"/>
        <w:jc w:val="left"/>
        <w:outlineLvl w:val="2"/>
        <w:rPr>
          <w:sz w:val="28"/>
          <w:szCs w:val="28"/>
        </w:rPr>
      </w:pPr>
      <w:bookmarkStart w:id="9" w:name="_Toc483300920"/>
      <w:bookmarkStart w:id="10" w:name="_Toc483525674"/>
      <w:r>
        <w:rPr>
          <w:rStyle w:val="3Char"/>
          <w:rFonts w:hint="eastAsia"/>
        </w:rPr>
        <w:t>2.2.1</w:t>
      </w:r>
      <w:r w:rsidR="00DB7307">
        <w:rPr>
          <w:rStyle w:val="3Char"/>
        </w:rPr>
        <w:t xml:space="preserve"> </w:t>
      </w:r>
      <w:r w:rsidR="001309A1" w:rsidRPr="0068552C">
        <w:rPr>
          <w:rStyle w:val="3Char"/>
          <w:rFonts w:hint="eastAsia"/>
        </w:rPr>
        <w:t>前提</w:t>
      </w:r>
      <w:bookmarkEnd w:id="9"/>
      <w:bookmarkEnd w:id="10"/>
    </w:p>
    <w:p w14:paraId="25482F60" w14:textId="72A9DEE7" w:rsidR="00A02CF0" w:rsidRDefault="001309A1" w:rsidP="00117449">
      <w:pPr>
        <w:widowControl/>
        <w:spacing w:line="360" w:lineRule="auto"/>
        <w:ind w:firstLine="420"/>
        <w:jc w:val="left"/>
        <w:rPr>
          <w:sz w:val="30"/>
          <w:szCs w:val="30"/>
        </w:rPr>
      </w:pPr>
      <w:bookmarkStart w:id="11" w:name="_Toc483300921"/>
      <w:r w:rsidRPr="0070259D">
        <w:rPr>
          <w:rFonts w:hint="eastAsia"/>
          <w:sz w:val="28"/>
          <w:szCs w:val="28"/>
        </w:rPr>
        <w:t>有一周的历史数据</w:t>
      </w:r>
      <w:bookmarkEnd w:id="11"/>
      <w:r w:rsidR="00117449">
        <w:rPr>
          <w:rFonts w:hint="eastAsia"/>
          <w:sz w:val="28"/>
          <w:szCs w:val="28"/>
        </w:rPr>
        <w:t>。</w:t>
      </w:r>
      <w:commentRangeStart w:id="12"/>
      <w:r w:rsidR="00A02CF0">
        <w:rPr>
          <w:rFonts w:hint="eastAsia"/>
          <w:sz w:val="28"/>
          <w:szCs w:val="28"/>
        </w:rPr>
        <w:t>单设备</w:t>
      </w:r>
      <w:commentRangeEnd w:id="12"/>
      <w:r w:rsidR="00DD3B6F">
        <w:rPr>
          <w:rStyle w:val="a7"/>
        </w:rPr>
        <w:commentReference w:id="12"/>
      </w:r>
      <w:ins w:id="13" w:author="微软用户" w:date="2017-05-26T15:26:00Z">
        <w:r w:rsidR="00812506">
          <w:rPr>
            <w:rFonts w:hint="eastAsia"/>
            <w:sz w:val="28"/>
            <w:szCs w:val="28"/>
          </w:rPr>
          <w:t>默认配置</w:t>
        </w:r>
      </w:ins>
      <w:r w:rsidR="00A02CF0">
        <w:rPr>
          <w:rFonts w:hint="eastAsia"/>
          <w:sz w:val="28"/>
          <w:szCs w:val="28"/>
        </w:rPr>
        <w:t>，有</w:t>
      </w:r>
      <w:r w:rsidR="00A02CF0">
        <w:rPr>
          <w:rFonts w:hint="eastAsia"/>
          <w:sz w:val="28"/>
          <w:szCs w:val="28"/>
        </w:rPr>
        <w:t>500</w:t>
      </w:r>
      <w:r w:rsidR="00A02CF0">
        <w:rPr>
          <w:rFonts w:hint="eastAsia"/>
          <w:sz w:val="28"/>
          <w:szCs w:val="28"/>
        </w:rPr>
        <w:t>个数据采集点</w:t>
      </w:r>
      <w:r w:rsidR="00AA7D1E">
        <w:rPr>
          <w:rFonts w:hint="eastAsia"/>
          <w:sz w:val="28"/>
          <w:szCs w:val="28"/>
        </w:rPr>
        <w:t>，</w:t>
      </w:r>
      <w:r w:rsidR="00475C77">
        <w:rPr>
          <w:rFonts w:hint="eastAsia"/>
          <w:sz w:val="28"/>
          <w:szCs w:val="28"/>
        </w:rPr>
        <w:t>每个采集点数据波形</w:t>
      </w:r>
      <w:r w:rsidR="00C5110D">
        <w:rPr>
          <w:rFonts w:hint="eastAsia"/>
          <w:sz w:val="28"/>
          <w:szCs w:val="28"/>
        </w:rPr>
        <w:t>与</w:t>
      </w:r>
      <w:r w:rsidR="00475C77">
        <w:rPr>
          <w:rFonts w:hint="eastAsia"/>
          <w:sz w:val="28"/>
          <w:szCs w:val="28"/>
        </w:rPr>
        <w:t>清华金凤的生产实例</w:t>
      </w:r>
      <w:r w:rsidR="000D1F38">
        <w:rPr>
          <w:rFonts w:hint="eastAsia"/>
          <w:sz w:val="28"/>
          <w:szCs w:val="28"/>
        </w:rPr>
        <w:t>数据类似</w:t>
      </w:r>
      <w:r w:rsidR="00D7025A">
        <w:rPr>
          <w:rFonts w:hint="eastAsia"/>
          <w:sz w:val="28"/>
          <w:szCs w:val="28"/>
        </w:rPr>
        <w:t>，平均每秒</w:t>
      </w:r>
      <w:ins w:id="14" w:author="微软用户" w:date="2017-05-26T15:26:00Z">
        <w:r w:rsidR="00812506">
          <w:rPr>
            <w:rFonts w:hint="eastAsia"/>
            <w:sz w:val="28"/>
            <w:szCs w:val="28"/>
          </w:rPr>
          <w:t>生成</w:t>
        </w:r>
      </w:ins>
      <w:del w:id="15" w:author="微软用户" w:date="2017-05-26T15:26:00Z">
        <w:r w:rsidR="00D7025A" w:rsidDel="00812506">
          <w:rPr>
            <w:rFonts w:hint="eastAsia"/>
            <w:sz w:val="28"/>
            <w:szCs w:val="28"/>
          </w:rPr>
          <w:delText>采集</w:delText>
        </w:r>
      </w:del>
      <w:r w:rsidR="00D7025A">
        <w:rPr>
          <w:rFonts w:hint="eastAsia"/>
          <w:sz w:val="28"/>
          <w:szCs w:val="28"/>
        </w:rPr>
        <w:t>一次</w:t>
      </w:r>
      <w:r w:rsidR="00560079">
        <w:rPr>
          <w:rFonts w:hint="eastAsia"/>
          <w:sz w:val="28"/>
          <w:szCs w:val="28"/>
        </w:rPr>
        <w:t>，</w:t>
      </w:r>
      <w:r w:rsidR="004C0906">
        <w:rPr>
          <w:rFonts w:hint="eastAsia"/>
          <w:sz w:val="28"/>
          <w:szCs w:val="28"/>
        </w:rPr>
        <w:t>采集过去一周</w:t>
      </w:r>
      <w:r w:rsidR="003303BC">
        <w:rPr>
          <w:rFonts w:hint="eastAsia"/>
          <w:sz w:val="28"/>
          <w:szCs w:val="28"/>
        </w:rPr>
        <w:t>，</w:t>
      </w:r>
      <w:r w:rsidR="00560079">
        <w:rPr>
          <w:rFonts w:hint="eastAsia"/>
          <w:sz w:val="28"/>
          <w:szCs w:val="28"/>
        </w:rPr>
        <w:t>共</w:t>
      </w:r>
      <w:r w:rsidR="00560079">
        <w:rPr>
          <w:rFonts w:hint="eastAsia"/>
          <w:sz w:val="28"/>
          <w:szCs w:val="28"/>
        </w:rPr>
        <w:t>302,400,</w:t>
      </w:r>
      <w:r w:rsidR="00560079">
        <w:rPr>
          <w:sz w:val="28"/>
          <w:szCs w:val="28"/>
        </w:rPr>
        <w:t>000</w:t>
      </w:r>
      <w:r w:rsidR="00560079">
        <w:rPr>
          <w:rFonts w:hint="eastAsia"/>
          <w:sz w:val="28"/>
          <w:szCs w:val="28"/>
        </w:rPr>
        <w:t>个数据</w:t>
      </w:r>
      <w:r w:rsidR="00117449">
        <w:rPr>
          <w:rFonts w:hint="eastAsia"/>
          <w:sz w:val="28"/>
          <w:szCs w:val="28"/>
        </w:rPr>
        <w:t>点</w:t>
      </w:r>
      <w:ins w:id="16" w:author="微软用户" w:date="2017-05-26T15:26:00Z">
        <w:r w:rsidR="00812506">
          <w:rPr>
            <w:rFonts w:hint="eastAsia"/>
            <w:sz w:val="28"/>
            <w:szCs w:val="28"/>
          </w:rPr>
          <w:t>（所有</w:t>
        </w:r>
      </w:ins>
      <w:ins w:id="17" w:author="微软用户" w:date="2017-05-26T15:27:00Z">
        <w:r w:rsidR="00812506">
          <w:rPr>
            <w:rFonts w:hint="eastAsia"/>
            <w:sz w:val="28"/>
            <w:szCs w:val="28"/>
          </w:rPr>
          <w:t>的参数都是可以在配置文件中配置</w:t>
        </w:r>
      </w:ins>
      <w:ins w:id="18" w:author="微软用户" w:date="2017-05-26T15:26:00Z">
        <w:r w:rsidR="00812506">
          <w:rPr>
            <w:rFonts w:hint="eastAsia"/>
            <w:sz w:val="28"/>
            <w:szCs w:val="28"/>
          </w:rPr>
          <w:t>）</w:t>
        </w:r>
      </w:ins>
      <w:r w:rsidR="00117449">
        <w:rPr>
          <w:rFonts w:hint="eastAsia"/>
          <w:sz w:val="28"/>
          <w:szCs w:val="28"/>
        </w:rPr>
        <w:t>。</w:t>
      </w:r>
    </w:p>
    <w:p w14:paraId="35A64E5F" w14:textId="5C715DE1" w:rsidR="00CF4950" w:rsidRDefault="00BC74F5" w:rsidP="0058213E">
      <w:pPr>
        <w:pStyle w:val="3"/>
        <w:spacing w:line="360" w:lineRule="auto"/>
      </w:pPr>
      <w:bookmarkStart w:id="19" w:name="_Toc483300922"/>
      <w:bookmarkStart w:id="20" w:name="_Toc483525675"/>
      <w:r>
        <w:rPr>
          <w:rFonts w:hint="eastAsia"/>
        </w:rPr>
        <w:t xml:space="preserve">2.2.2 </w:t>
      </w:r>
      <w:r w:rsidR="00CF4950">
        <w:rPr>
          <w:rFonts w:hint="eastAsia"/>
        </w:rPr>
        <w:t>各列定义解释</w:t>
      </w:r>
      <w:bookmarkEnd w:id="19"/>
      <w:bookmarkEnd w:id="20"/>
    </w:p>
    <w:p w14:paraId="194DCB38" w14:textId="7E10F31B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模式名称</w:t>
      </w:r>
      <w:del w:id="21" w:author="微软用户" w:date="2017-05-26T15:27:00Z">
        <w:r w:rsidDel="00812506">
          <w:rPr>
            <w:rFonts w:hint="eastAsia"/>
            <w:sz w:val="30"/>
            <w:szCs w:val="30"/>
          </w:rPr>
          <w:delText>:</w:delText>
        </w:r>
      </w:del>
      <w:ins w:id="22" w:author="微软用户" w:date="2017-05-26T15:27:00Z">
        <w:r w:rsidR="00812506">
          <w:rPr>
            <w:rFonts w:hint="eastAsia"/>
            <w:sz w:val="30"/>
            <w:szCs w:val="30"/>
          </w:rPr>
          <w:t>：</w:t>
        </w:r>
      </w:ins>
      <w:r w:rsidR="006D565E">
        <w:rPr>
          <w:rFonts w:hint="eastAsia"/>
          <w:sz w:val="30"/>
          <w:szCs w:val="30"/>
        </w:rPr>
        <w:t>测试场景</w:t>
      </w:r>
      <w:r>
        <w:rPr>
          <w:rFonts w:hint="eastAsia"/>
          <w:sz w:val="30"/>
          <w:szCs w:val="30"/>
        </w:rPr>
        <w:t>模式的名称</w:t>
      </w:r>
      <w:r>
        <w:rPr>
          <w:rFonts w:hint="eastAsia"/>
          <w:sz w:val="30"/>
          <w:szCs w:val="30"/>
        </w:rPr>
        <w:t xml:space="preserve"> </w:t>
      </w:r>
    </w:p>
    <w:p w14:paraId="1120587A" w14:textId="2E5A8BC7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查询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del w:id="23" w:author="微软用户" w:date="2017-05-26T15:27:00Z">
        <w:r w:rsidDel="00812506">
          <w:rPr>
            <w:rFonts w:hint="eastAsia"/>
            <w:sz w:val="30"/>
            <w:szCs w:val="30"/>
          </w:rPr>
          <w:delText>:</w:delText>
        </w:r>
        <w:r w:rsidR="00DC09CA" w:rsidDel="00812506">
          <w:rPr>
            <w:rFonts w:hint="eastAsia"/>
            <w:sz w:val="30"/>
            <w:szCs w:val="30"/>
          </w:rPr>
          <w:delText xml:space="preserve"> </w:delText>
        </w:r>
      </w:del>
      <w:commentRangeStart w:id="24"/>
      <w:r>
        <w:rPr>
          <w:rFonts w:hint="eastAsia"/>
          <w:sz w:val="30"/>
          <w:szCs w:val="30"/>
        </w:rPr>
        <w:t>这种模式下</w:t>
      </w:r>
      <w:commentRangeEnd w:id="24"/>
      <w:r w:rsidR="00DD3B6F">
        <w:rPr>
          <w:rStyle w:val="a7"/>
        </w:rPr>
        <w:commentReference w:id="24"/>
      </w:r>
      <w:r>
        <w:rPr>
          <w:rFonts w:hint="eastAsia"/>
          <w:sz w:val="30"/>
          <w:szCs w:val="30"/>
        </w:rPr>
        <w:t>，</w:t>
      </w:r>
      <w:r w:rsidR="00617C71">
        <w:rPr>
          <w:rFonts w:hint="eastAsia"/>
          <w:sz w:val="30"/>
          <w:szCs w:val="30"/>
        </w:rPr>
        <w:t>单位为</w:t>
      </w:r>
      <w:r>
        <w:rPr>
          <w:rFonts w:hint="eastAsia"/>
          <w:sz w:val="30"/>
          <w:szCs w:val="30"/>
        </w:rPr>
        <w:t>每秒的聚合</w:t>
      </w:r>
      <w:r w:rsidR="00FC3C75">
        <w:rPr>
          <w:rFonts w:hint="eastAsia"/>
          <w:sz w:val="30"/>
          <w:szCs w:val="30"/>
        </w:rPr>
        <w:t>查</w:t>
      </w:r>
      <w:r w:rsidR="001F5766">
        <w:rPr>
          <w:rFonts w:hint="eastAsia"/>
          <w:sz w:val="30"/>
          <w:szCs w:val="30"/>
        </w:rPr>
        <w:t>询</w:t>
      </w:r>
      <w:r w:rsidR="00FC3C75">
        <w:rPr>
          <w:rFonts w:hint="eastAsia"/>
          <w:sz w:val="30"/>
          <w:szCs w:val="30"/>
        </w:rPr>
        <w:t>次数</w:t>
      </w:r>
      <w:r w:rsidR="00DC09CA">
        <w:rPr>
          <w:rFonts w:hint="eastAsia"/>
          <w:sz w:val="30"/>
          <w:szCs w:val="30"/>
        </w:rPr>
        <w:t>(</w:t>
      </w:r>
      <w:r w:rsidR="00A14886">
        <w:rPr>
          <w:rFonts w:hint="eastAsia"/>
          <w:sz w:val="30"/>
          <w:szCs w:val="30"/>
        </w:rPr>
        <w:t>times/s</w:t>
      </w:r>
      <w:r w:rsidR="00DC09CA">
        <w:rPr>
          <w:rFonts w:hint="eastAsia"/>
          <w:sz w:val="30"/>
          <w:szCs w:val="30"/>
        </w:rPr>
        <w:t>)</w:t>
      </w:r>
    </w:p>
    <w:p w14:paraId="134CF691" w14:textId="43C1A997" w:rsidR="00FC3C75" w:rsidRDefault="00FC3C75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写入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del w:id="25" w:author="微软用户" w:date="2017-05-26T15:27:00Z">
        <w:r w:rsidR="006A2093" w:rsidDel="00812506">
          <w:rPr>
            <w:rFonts w:hint="eastAsia"/>
            <w:sz w:val="30"/>
            <w:szCs w:val="30"/>
          </w:rPr>
          <w:delText>:</w:delText>
        </w:r>
        <w:r w:rsidR="00DC09CA" w:rsidDel="00812506">
          <w:rPr>
            <w:rFonts w:hint="eastAsia"/>
            <w:sz w:val="30"/>
            <w:szCs w:val="30"/>
          </w:rPr>
          <w:delText xml:space="preserve"> </w:delText>
        </w:r>
      </w:del>
      <w:ins w:id="26" w:author="微软用户" w:date="2017-05-26T15:28:00Z">
        <w:r w:rsidR="00812506">
          <w:rPr>
            <w:rFonts w:hint="eastAsia"/>
            <w:sz w:val="30"/>
            <w:szCs w:val="30"/>
          </w:rPr>
          <w:t>：</w:t>
        </w:r>
      </w:ins>
      <w:r w:rsidR="006A2093">
        <w:rPr>
          <w:rFonts w:hint="eastAsia"/>
          <w:sz w:val="30"/>
          <w:szCs w:val="30"/>
        </w:rPr>
        <w:t>这种模式下，</w:t>
      </w:r>
      <w:r w:rsidR="004910F2" w:rsidRPr="004910F2">
        <w:rPr>
          <w:rFonts w:hint="eastAsia"/>
          <w:sz w:val="30"/>
          <w:szCs w:val="30"/>
        </w:rPr>
        <w:t>单位为</w:t>
      </w:r>
      <w:r w:rsidR="00812506">
        <w:rPr>
          <w:rFonts w:hint="eastAsia"/>
          <w:sz w:val="30"/>
          <w:szCs w:val="30"/>
        </w:rPr>
        <w:t>每秒的</w:t>
      </w:r>
      <w:ins w:id="27" w:author="微软用户" w:date="2017-05-26T15:29:00Z">
        <w:r w:rsidR="00812506">
          <w:rPr>
            <w:rFonts w:hint="eastAsia"/>
            <w:sz w:val="30"/>
            <w:szCs w:val="30"/>
          </w:rPr>
          <w:t>单个设备</w:t>
        </w:r>
      </w:ins>
      <w:r w:rsidR="006A2093">
        <w:rPr>
          <w:rFonts w:hint="eastAsia"/>
          <w:sz w:val="30"/>
          <w:szCs w:val="30"/>
        </w:rPr>
        <w:t>写入</w:t>
      </w:r>
      <w:r w:rsidR="0032008C">
        <w:rPr>
          <w:rFonts w:hint="eastAsia"/>
          <w:sz w:val="30"/>
          <w:szCs w:val="30"/>
        </w:rPr>
        <w:t>数据点</w:t>
      </w:r>
      <w:r w:rsidR="001F5766">
        <w:rPr>
          <w:rFonts w:hint="eastAsia"/>
          <w:sz w:val="30"/>
          <w:szCs w:val="30"/>
        </w:rPr>
        <w:t>数</w:t>
      </w:r>
      <w:r w:rsidR="00555776">
        <w:rPr>
          <w:rFonts w:hint="eastAsia"/>
          <w:sz w:val="30"/>
          <w:szCs w:val="30"/>
        </w:rPr>
        <w:t>(</w:t>
      </w:r>
      <w:r w:rsidR="00555776">
        <w:rPr>
          <w:sz w:val="30"/>
          <w:szCs w:val="30"/>
        </w:rPr>
        <w:t>points/s</w:t>
      </w:r>
      <w:r w:rsidR="00555776">
        <w:rPr>
          <w:rFonts w:hint="eastAsia"/>
          <w:sz w:val="30"/>
          <w:szCs w:val="30"/>
        </w:rPr>
        <w:t>)</w:t>
      </w:r>
    </w:p>
    <w:p w14:paraId="3A10D7C1" w14:textId="29E147AE" w:rsidR="00F35ED1" w:rsidRDefault="00F35ED1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应用</w:t>
      </w:r>
      <w:r w:rsidR="003437E5">
        <w:rPr>
          <w:rFonts w:hint="eastAsia"/>
          <w:sz w:val="30"/>
          <w:szCs w:val="30"/>
        </w:rPr>
        <w:t>测试项</w:t>
      </w:r>
      <w:r w:rsidR="006D565E">
        <w:rPr>
          <w:rFonts w:hint="eastAsia"/>
          <w:sz w:val="30"/>
          <w:szCs w:val="30"/>
        </w:rPr>
        <w:t>：</w:t>
      </w:r>
      <w:r w:rsidR="000B32C1">
        <w:rPr>
          <w:rFonts w:hint="eastAsia"/>
          <w:sz w:val="30"/>
          <w:szCs w:val="30"/>
        </w:rPr>
        <w:t>这种模式的应用场景，所用于的测试项</w:t>
      </w:r>
    </w:p>
    <w:p w14:paraId="42E8EC10" w14:textId="7C5E9F56" w:rsidR="005D0B79" w:rsidRDefault="005D0B79" w:rsidP="00CA15B8">
      <w:pPr>
        <w:pStyle w:val="3"/>
        <w:rPr>
          <w:ins w:id="28" w:author="微软用户" w:date="2017-05-26T15:34:00Z"/>
        </w:rPr>
      </w:pPr>
      <w:bookmarkStart w:id="29" w:name="_Toc483300923"/>
      <w:bookmarkStart w:id="30" w:name="_Toc483525676"/>
      <w:r>
        <w:rPr>
          <w:rFonts w:hint="eastAsia"/>
        </w:rPr>
        <w:lastRenderedPageBreak/>
        <w:t xml:space="preserve">2.2.3 </w:t>
      </w:r>
      <w:r>
        <w:rPr>
          <w:rFonts w:hint="eastAsia"/>
        </w:rPr>
        <w:t>压力模式</w:t>
      </w:r>
      <w:r w:rsidR="005D410F">
        <w:rPr>
          <w:rFonts w:hint="eastAsia"/>
        </w:rPr>
        <w:t>明细</w:t>
      </w:r>
      <w:bookmarkEnd w:id="29"/>
      <w:bookmarkEnd w:id="30"/>
    </w:p>
    <w:p w14:paraId="7793CE4F" w14:textId="77777777" w:rsidR="00812506" w:rsidRPr="00812506" w:rsidRDefault="00812506" w:rsidP="00812506">
      <w:pPr>
        <w:rPr>
          <w:rFonts w:hint="eastAsia"/>
        </w:rPr>
        <w:pPrChange w:id="31" w:author="微软用户" w:date="2017-05-26T15:34:00Z">
          <w:pPr>
            <w:pStyle w:val="3"/>
          </w:pPr>
        </w:pPrChange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28"/>
        <w:gridCol w:w="2032"/>
        <w:gridCol w:w="2037"/>
        <w:gridCol w:w="2199"/>
      </w:tblGrid>
      <w:tr w:rsidR="00BF2E93" w14:paraId="418C7C4A" w14:textId="77777777" w:rsidTr="00BF2E93">
        <w:tc>
          <w:tcPr>
            <w:tcW w:w="2074" w:type="dxa"/>
          </w:tcPr>
          <w:p w14:paraId="44D6D388" w14:textId="3B917E1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模式名称</w:t>
            </w:r>
          </w:p>
        </w:tc>
        <w:tc>
          <w:tcPr>
            <w:tcW w:w="2074" w:type="dxa"/>
          </w:tcPr>
          <w:p w14:paraId="007DE8D8" w14:textId="777D6CEA" w:rsidR="00BF2E93" w:rsidRDefault="00BF2E93" w:rsidP="00594B69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查询压力</w:t>
            </w:r>
          </w:p>
        </w:tc>
        <w:tc>
          <w:tcPr>
            <w:tcW w:w="2074" w:type="dxa"/>
          </w:tcPr>
          <w:p w14:paraId="795A512D" w14:textId="228EBC3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写入压力</w:t>
            </w:r>
          </w:p>
        </w:tc>
        <w:tc>
          <w:tcPr>
            <w:tcW w:w="2074" w:type="dxa"/>
          </w:tcPr>
          <w:p w14:paraId="18E919B9" w14:textId="062D91DB" w:rsidR="00BF2E93" w:rsidRDefault="00BF2E93" w:rsidP="003437E5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</w:t>
            </w:r>
            <w:r w:rsidR="003437E5">
              <w:rPr>
                <w:rFonts w:hint="eastAsia"/>
                <w:sz w:val="30"/>
                <w:szCs w:val="30"/>
              </w:rPr>
              <w:t>测试项</w:t>
            </w:r>
          </w:p>
        </w:tc>
      </w:tr>
      <w:tr w:rsidR="00BF2E93" w14:paraId="72DBB6C0" w14:textId="77777777" w:rsidTr="00BF2E93">
        <w:tc>
          <w:tcPr>
            <w:tcW w:w="2074" w:type="dxa"/>
          </w:tcPr>
          <w:p w14:paraId="4588F18F" w14:textId="1C679C72" w:rsidR="00BF2E93" w:rsidRDefault="00144F32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模式一</w:t>
            </w:r>
          </w:p>
        </w:tc>
        <w:tc>
          <w:tcPr>
            <w:tcW w:w="2074" w:type="dxa"/>
          </w:tcPr>
          <w:p w14:paraId="31A7CA26" w14:textId="08121592" w:rsidR="00BF2E93" w:rsidRDefault="00035B05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D02ED6C" w14:textId="78D87638" w:rsidR="00BF2E93" w:rsidRPr="00117449" w:rsidRDefault="00D515CF" w:rsidP="0058213E">
            <w:pPr>
              <w:widowControl/>
              <w:spacing w:line="360" w:lineRule="auto"/>
              <w:jc w:val="left"/>
              <w:rPr>
                <w:sz w:val="28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45B0500" w14:textId="2CC1C8D3" w:rsidR="00BF2E93" w:rsidRDefault="00D8251F" w:rsidP="00B96E0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commentRangeStart w:id="32"/>
            <w:r>
              <w:rPr>
                <w:rFonts w:hint="eastAsia"/>
                <w:sz w:val="30"/>
                <w:szCs w:val="30"/>
              </w:rPr>
              <w:t>3</w:t>
            </w:r>
            <w:r w:rsidR="000C2D19">
              <w:rPr>
                <w:rFonts w:hint="eastAsia"/>
                <w:sz w:val="30"/>
                <w:szCs w:val="30"/>
              </w:rPr>
              <w:t>.1.3</w:t>
            </w:r>
            <w:r w:rsidR="00C15E69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0C2D19">
              <w:rPr>
                <w:rFonts w:hint="eastAsia"/>
                <w:sz w:val="30"/>
                <w:szCs w:val="30"/>
              </w:rPr>
              <w:t>.1.4</w:t>
            </w:r>
            <w:r w:rsidR="000C2D19">
              <w:rPr>
                <w:rFonts w:hint="eastAsia"/>
                <w:sz w:val="30"/>
                <w:szCs w:val="30"/>
              </w:rPr>
              <w:t>，</w:t>
            </w:r>
            <w:commentRangeEnd w:id="32"/>
            <w:r w:rsidR="00DD3B6F">
              <w:rPr>
                <w:rStyle w:val="a7"/>
              </w:rPr>
              <w:commentReference w:id="32"/>
            </w:r>
            <w:r>
              <w:rPr>
                <w:rFonts w:hint="eastAsia"/>
                <w:sz w:val="30"/>
                <w:szCs w:val="30"/>
              </w:rPr>
              <w:t>3</w:t>
            </w:r>
            <w:r w:rsidR="00424EAD">
              <w:rPr>
                <w:rFonts w:hint="eastAsia"/>
                <w:sz w:val="30"/>
                <w:szCs w:val="30"/>
              </w:rPr>
              <w:t>.1.5</w:t>
            </w:r>
            <w:r w:rsidR="00FE001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FE0013">
              <w:rPr>
                <w:rFonts w:hint="eastAsia"/>
                <w:sz w:val="30"/>
                <w:szCs w:val="30"/>
              </w:rPr>
              <w:t>.2.1</w:t>
            </w:r>
            <w:r w:rsidR="00B96E0F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FE0013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BF2E93" w14:paraId="22674A44" w14:textId="77777777" w:rsidTr="00BF2E93">
        <w:tc>
          <w:tcPr>
            <w:tcW w:w="2074" w:type="dxa"/>
          </w:tcPr>
          <w:p w14:paraId="71FED736" w14:textId="633185FB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模式二</w:t>
            </w:r>
          </w:p>
        </w:tc>
        <w:tc>
          <w:tcPr>
            <w:tcW w:w="2074" w:type="dxa"/>
          </w:tcPr>
          <w:p w14:paraId="58932F5F" w14:textId="4A6F82EC" w:rsidR="00BF2E93" w:rsidRDefault="00012AB0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218D39FD" w14:textId="3040E31F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41F656A8" w14:textId="0521570C" w:rsidR="00BF2E93" w:rsidRDefault="00D8251F" w:rsidP="002C4B3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.1.4</w:t>
            </w:r>
            <w:r w:rsidR="00E700FB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.1.5</w:t>
            </w:r>
            <w:r w:rsidR="00E700FB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4725B69C" w14:textId="77777777" w:rsidTr="00BF2E93">
        <w:tc>
          <w:tcPr>
            <w:tcW w:w="2074" w:type="dxa"/>
          </w:tcPr>
          <w:p w14:paraId="6F98E75F" w14:textId="6FD19727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模式三</w:t>
            </w:r>
          </w:p>
        </w:tc>
        <w:tc>
          <w:tcPr>
            <w:tcW w:w="2074" w:type="dxa"/>
          </w:tcPr>
          <w:p w14:paraId="57F10B17" w14:textId="1E08BC56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55435AA1" w14:textId="4455EC36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3F8B433" w14:textId="3FEB87FC" w:rsidR="00BF2E93" w:rsidRDefault="00D8251F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.1.4</w:t>
            </w:r>
            <w:r w:rsidR="0073422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.1.5</w:t>
            </w:r>
            <w:r w:rsidR="0073422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1E46ECAB" w14:textId="77777777" w:rsidTr="00BF2E93">
        <w:tc>
          <w:tcPr>
            <w:tcW w:w="2074" w:type="dxa"/>
          </w:tcPr>
          <w:p w14:paraId="0CDB4D5A" w14:textId="34491C65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模式四</w:t>
            </w:r>
          </w:p>
        </w:tc>
        <w:tc>
          <w:tcPr>
            <w:tcW w:w="2074" w:type="dxa"/>
          </w:tcPr>
          <w:p w14:paraId="54331E88" w14:textId="502E040F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8272105" w14:textId="2F53A631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202A9FF3" w14:textId="0BEEE409" w:rsidR="00BF2E93" w:rsidRDefault="00D8251F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.1.4</w:t>
            </w:r>
            <w:r w:rsidR="00CE17AE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.1.5</w:t>
            </w:r>
            <w:r w:rsidR="00CE17AE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2DB951CE" w14:textId="77777777" w:rsidTr="00BF2E93">
        <w:tc>
          <w:tcPr>
            <w:tcW w:w="2074" w:type="dxa"/>
          </w:tcPr>
          <w:p w14:paraId="21F22939" w14:textId="5B7828F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模式五</w:t>
            </w:r>
          </w:p>
        </w:tc>
        <w:tc>
          <w:tcPr>
            <w:tcW w:w="2074" w:type="dxa"/>
          </w:tcPr>
          <w:p w14:paraId="62244606" w14:textId="4FBCA53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49F379D" w14:textId="60803392" w:rsidR="00211608" w:rsidRDefault="00995C86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B2536F0" w14:textId="5F384E1D" w:rsidR="00211608" w:rsidRDefault="00D8251F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.1.3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5188F4F9" w14:textId="77777777" w:rsidTr="00BF2E93">
        <w:tc>
          <w:tcPr>
            <w:tcW w:w="2074" w:type="dxa"/>
          </w:tcPr>
          <w:p w14:paraId="398423A7" w14:textId="6B235AF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模式六</w:t>
            </w:r>
          </w:p>
        </w:tc>
        <w:tc>
          <w:tcPr>
            <w:tcW w:w="2074" w:type="dxa"/>
          </w:tcPr>
          <w:p w14:paraId="1D589304" w14:textId="131B536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6A0CAFA8" w14:textId="5B7509B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03BBAA82" w14:textId="552A9655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5703E150" w14:textId="77777777" w:rsidTr="00BF2E93">
        <w:tc>
          <w:tcPr>
            <w:tcW w:w="2074" w:type="dxa"/>
          </w:tcPr>
          <w:p w14:paraId="0E2AD3B2" w14:textId="2F0D340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模式七</w:t>
            </w:r>
          </w:p>
        </w:tc>
        <w:tc>
          <w:tcPr>
            <w:tcW w:w="2074" w:type="dxa"/>
          </w:tcPr>
          <w:p w14:paraId="1C0801F9" w14:textId="1A5A514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A406AAC" w14:textId="3403047B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44931B0" w14:textId="0FF032AF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B97B204" w14:textId="77777777" w:rsidTr="00BF2E93">
        <w:tc>
          <w:tcPr>
            <w:tcW w:w="2074" w:type="dxa"/>
          </w:tcPr>
          <w:p w14:paraId="4AE792A1" w14:textId="01A67FA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模式八</w:t>
            </w:r>
          </w:p>
        </w:tc>
        <w:tc>
          <w:tcPr>
            <w:tcW w:w="2074" w:type="dxa"/>
          </w:tcPr>
          <w:p w14:paraId="30F0F8CA" w14:textId="15ED14F8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785301B" w14:textId="5C2177F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3B9343AA" w14:textId="2E5ECAA8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697208A" w14:textId="77777777" w:rsidTr="00BF2E93">
        <w:tc>
          <w:tcPr>
            <w:tcW w:w="2074" w:type="dxa"/>
          </w:tcPr>
          <w:p w14:paraId="25951474" w14:textId="11B3E06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模式九</w:t>
            </w:r>
          </w:p>
        </w:tc>
        <w:tc>
          <w:tcPr>
            <w:tcW w:w="2074" w:type="dxa"/>
          </w:tcPr>
          <w:p w14:paraId="633E672D" w14:textId="434A317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6C091CA9" w14:textId="320D1740" w:rsidR="00211608" w:rsidRDefault="00B824B1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349D6E24" w14:textId="0F64F9A2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.1.3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08477004" w14:textId="77777777" w:rsidTr="00BF2E93">
        <w:tc>
          <w:tcPr>
            <w:tcW w:w="2074" w:type="dxa"/>
          </w:tcPr>
          <w:p w14:paraId="3EC81038" w14:textId="2EA27DE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</w:t>
            </w:r>
          </w:p>
        </w:tc>
        <w:tc>
          <w:tcPr>
            <w:tcW w:w="2074" w:type="dxa"/>
          </w:tcPr>
          <w:p w14:paraId="1C231621" w14:textId="1058144C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914A50B" w14:textId="5D68D88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80C3B2F" w14:textId="66BB21E4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771E2D4A" w14:textId="77777777" w:rsidTr="00BF2E93">
        <w:tc>
          <w:tcPr>
            <w:tcW w:w="2074" w:type="dxa"/>
          </w:tcPr>
          <w:p w14:paraId="37A0F955" w14:textId="77A1511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模式十一</w:t>
            </w:r>
          </w:p>
        </w:tc>
        <w:tc>
          <w:tcPr>
            <w:tcW w:w="2074" w:type="dxa"/>
          </w:tcPr>
          <w:p w14:paraId="358A0E57" w14:textId="1E0F635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C54FEFE" w14:textId="1A4797F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33C71284" w14:textId="1A756B53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4A036E79" w14:textId="77777777" w:rsidTr="00BF2E93">
        <w:tc>
          <w:tcPr>
            <w:tcW w:w="2074" w:type="dxa"/>
          </w:tcPr>
          <w:p w14:paraId="5BBC59D4" w14:textId="60DF4F4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模式十二</w:t>
            </w:r>
          </w:p>
        </w:tc>
        <w:tc>
          <w:tcPr>
            <w:tcW w:w="2074" w:type="dxa"/>
          </w:tcPr>
          <w:p w14:paraId="63CF1439" w14:textId="4F625E7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A47B25D" w14:textId="479DF8A2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4B926397" w14:textId="5E00961C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</w:tbl>
    <w:p w14:paraId="31F5B573" w14:textId="60C3811D" w:rsidR="003E4A2B" w:rsidRDefault="003E4A2B" w:rsidP="0058213E">
      <w:pPr>
        <w:widowControl/>
        <w:spacing w:line="360" w:lineRule="auto"/>
        <w:jc w:val="left"/>
        <w:rPr>
          <w:sz w:val="30"/>
          <w:szCs w:val="30"/>
        </w:rPr>
      </w:pP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1621"/>
        <w:gridCol w:w="1209"/>
        <w:gridCol w:w="1418"/>
        <w:gridCol w:w="1559"/>
        <w:gridCol w:w="3686"/>
      </w:tblGrid>
      <w:tr w:rsidR="004A7694" w14:paraId="54EE0CD7" w14:textId="1017E283" w:rsidTr="002F78A5">
        <w:tc>
          <w:tcPr>
            <w:tcW w:w="1621" w:type="dxa"/>
          </w:tcPr>
          <w:p w14:paraId="2853F674" w14:textId="24CA0A77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ID</w:t>
            </w:r>
          </w:p>
        </w:tc>
        <w:tc>
          <w:tcPr>
            <w:tcW w:w="1209" w:type="dxa"/>
          </w:tcPr>
          <w:p w14:paraId="382293CD" w14:textId="68A3D494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A</w:t>
            </w:r>
            <w:r w:rsidRPr="00566CD5">
              <w:rPr>
                <w:b/>
                <w:bCs/>
                <w:kern w:val="44"/>
                <w:sz w:val="24"/>
                <w:szCs w:val="30"/>
              </w:rPr>
              <w:t>设备数</w:t>
            </w:r>
          </w:p>
        </w:tc>
        <w:tc>
          <w:tcPr>
            <w:tcW w:w="1418" w:type="dxa"/>
          </w:tcPr>
          <w:p w14:paraId="218CDE87" w14:textId="747FAEC9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Read client</w:t>
            </w:r>
          </w:p>
        </w:tc>
        <w:tc>
          <w:tcPr>
            <w:tcW w:w="1559" w:type="dxa"/>
          </w:tcPr>
          <w:p w14:paraId="3441A1EF" w14:textId="77777777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</w:p>
        </w:tc>
        <w:tc>
          <w:tcPr>
            <w:tcW w:w="3686" w:type="dxa"/>
          </w:tcPr>
          <w:p w14:paraId="7F596C24" w14:textId="6CD05504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备注</w:t>
            </w:r>
          </w:p>
        </w:tc>
      </w:tr>
      <w:tr w:rsidR="004A7694" w14:paraId="4381F4E2" w14:textId="249695E5" w:rsidTr="002F78A5">
        <w:tc>
          <w:tcPr>
            <w:tcW w:w="1621" w:type="dxa"/>
          </w:tcPr>
          <w:p w14:paraId="4B6F64BA" w14:textId="616144BC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rFonts w:hint="eastAsia"/>
                <w:b/>
                <w:bCs/>
                <w:kern w:val="44"/>
                <w:sz w:val="24"/>
                <w:szCs w:val="30"/>
              </w:rPr>
              <w:t>1</w:t>
            </w:r>
            <w:r w:rsidRPr="00566CD5">
              <w:rPr>
                <w:b/>
                <w:bCs/>
                <w:kern w:val="44"/>
                <w:sz w:val="24"/>
                <w:szCs w:val="30"/>
              </w:rPr>
              <w:t xml:space="preserve"> </w:t>
            </w:r>
          </w:p>
        </w:tc>
        <w:tc>
          <w:tcPr>
            <w:tcW w:w="1209" w:type="dxa"/>
          </w:tcPr>
          <w:p w14:paraId="0B781E7F" w14:textId="26469499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rFonts w:hint="eastAsia"/>
                <w:b/>
                <w:bCs/>
                <w:kern w:val="44"/>
                <w:sz w:val="24"/>
                <w:szCs w:val="30"/>
              </w:rPr>
              <w:t xml:space="preserve">A </w:t>
            </w:r>
            <w:r w:rsidRPr="00566CD5">
              <w:rPr>
                <w:rFonts w:hint="eastAsia"/>
                <w:b/>
                <w:bCs/>
                <w:kern w:val="44"/>
                <w:sz w:val="24"/>
                <w:szCs w:val="30"/>
              </w:rPr>
              <w:t>增加</w:t>
            </w:r>
          </w:p>
        </w:tc>
        <w:tc>
          <w:tcPr>
            <w:tcW w:w="1418" w:type="dxa"/>
          </w:tcPr>
          <w:p w14:paraId="1A36A955" w14:textId="3644D065" w:rsidR="004A7694" w:rsidRPr="00566CD5" w:rsidRDefault="004A7694" w:rsidP="0058213E">
            <w:pPr>
              <w:widowControl/>
              <w:spacing w:line="360" w:lineRule="auto"/>
              <w:jc w:val="left"/>
              <w:rPr>
                <w:rFonts w:hint="eastAsia"/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没有用户</w:t>
            </w:r>
          </w:p>
        </w:tc>
        <w:tc>
          <w:tcPr>
            <w:tcW w:w="1559" w:type="dxa"/>
          </w:tcPr>
          <w:p w14:paraId="3E0AE863" w14:textId="52AEA86E" w:rsidR="004A7694" w:rsidRPr="00566CD5" w:rsidRDefault="004A7694" w:rsidP="0058213E">
            <w:pPr>
              <w:widowControl/>
              <w:spacing w:line="360" w:lineRule="auto"/>
              <w:jc w:val="left"/>
              <w:rPr>
                <w:rFonts w:hint="eastAsia"/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加压设备数</w:t>
            </w:r>
          </w:p>
        </w:tc>
        <w:tc>
          <w:tcPr>
            <w:tcW w:w="3686" w:type="dxa"/>
          </w:tcPr>
          <w:p w14:paraId="40012C90" w14:textId="6CB08A93" w:rsidR="004A7694" w:rsidRPr="00566CD5" w:rsidRDefault="004A7694" w:rsidP="0058213E">
            <w:pPr>
              <w:widowControl/>
              <w:spacing w:line="360" w:lineRule="auto"/>
              <w:jc w:val="left"/>
              <w:rPr>
                <w:rFonts w:hint="eastAsia"/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只插入</w:t>
            </w:r>
            <w:r w:rsidR="002F78A5">
              <w:rPr>
                <w:rFonts w:hint="eastAsia"/>
                <w:b/>
                <w:bCs/>
                <w:kern w:val="44"/>
                <w:sz w:val="24"/>
                <w:szCs w:val="30"/>
              </w:rPr>
              <w:t xml:space="preserve">  </w:t>
            </w:r>
            <w:r w:rsidR="002F78A5">
              <w:rPr>
                <w:rFonts w:hint="eastAsia"/>
                <w:b/>
                <w:bCs/>
                <w:kern w:val="44"/>
                <w:sz w:val="24"/>
                <w:szCs w:val="30"/>
              </w:rPr>
              <w:t>测写入性能</w:t>
            </w:r>
            <w:r w:rsidR="002F78A5">
              <w:rPr>
                <w:rFonts w:hint="eastAsia"/>
                <w:b/>
                <w:bCs/>
                <w:kern w:val="44"/>
                <w:sz w:val="24"/>
                <w:szCs w:val="30"/>
              </w:rPr>
              <w:t xml:space="preserve"> t</w:t>
            </w:r>
            <w:r w:rsidR="002F78A5">
              <w:rPr>
                <w:b/>
                <w:bCs/>
                <w:kern w:val="44"/>
                <w:sz w:val="24"/>
                <w:szCs w:val="30"/>
              </w:rPr>
              <w:t>hrougput</w:t>
            </w:r>
          </w:p>
        </w:tc>
      </w:tr>
      <w:tr w:rsidR="004A7694" w14:paraId="5FA64925" w14:textId="081756E6" w:rsidTr="002F78A5">
        <w:tc>
          <w:tcPr>
            <w:tcW w:w="1621" w:type="dxa"/>
          </w:tcPr>
          <w:p w14:paraId="6B9C508D" w14:textId="08FB76BB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rFonts w:hint="eastAsia"/>
                <w:b/>
                <w:bCs/>
                <w:kern w:val="44"/>
                <w:sz w:val="24"/>
                <w:szCs w:val="30"/>
              </w:rPr>
              <w:t>2</w:t>
            </w:r>
          </w:p>
        </w:tc>
        <w:tc>
          <w:tcPr>
            <w:tcW w:w="1209" w:type="dxa"/>
          </w:tcPr>
          <w:p w14:paraId="66CB11E1" w14:textId="29A2E123" w:rsidR="004A7694" w:rsidRPr="00566CD5" w:rsidRDefault="004A7694" w:rsidP="0058213E">
            <w:pPr>
              <w:widowControl/>
              <w:spacing w:line="360" w:lineRule="auto"/>
              <w:jc w:val="left"/>
              <w:rPr>
                <w:rFonts w:hint="eastAsia"/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没有设备</w:t>
            </w:r>
          </w:p>
        </w:tc>
        <w:tc>
          <w:tcPr>
            <w:tcW w:w="1418" w:type="dxa"/>
          </w:tcPr>
          <w:p w14:paraId="1779CADE" w14:textId="01590223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R</w:t>
            </w:r>
            <w:r w:rsidRPr="00566CD5">
              <w:rPr>
                <w:b/>
                <w:bCs/>
                <w:kern w:val="44"/>
                <w:sz w:val="24"/>
                <w:szCs w:val="30"/>
              </w:rPr>
              <w:t>增加</w:t>
            </w:r>
          </w:p>
        </w:tc>
        <w:tc>
          <w:tcPr>
            <w:tcW w:w="1559" w:type="dxa"/>
          </w:tcPr>
          <w:p w14:paraId="3668703B" w14:textId="25116722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Client</w:t>
            </w:r>
            <w:r w:rsidRPr="00566CD5">
              <w:rPr>
                <w:b/>
                <w:bCs/>
                <w:kern w:val="44"/>
                <w:sz w:val="24"/>
                <w:szCs w:val="30"/>
              </w:rPr>
              <w:t>加压</w:t>
            </w:r>
          </w:p>
        </w:tc>
        <w:tc>
          <w:tcPr>
            <w:tcW w:w="3686" w:type="dxa"/>
          </w:tcPr>
          <w:p w14:paraId="026D6D15" w14:textId="7D2B9486" w:rsidR="004A7694" w:rsidRPr="00566CD5" w:rsidRDefault="004A7694" w:rsidP="0058213E">
            <w:pPr>
              <w:widowControl/>
              <w:spacing w:line="360" w:lineRule="auto"/>
              <w:jc w:val="left"/>
              <w:rPr>
                <w:rFonts w:hint="eastAsia"/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只读</w:t>
            </w:r>
            <w:r w:rsidR="002F78A5">
              <w:rPr>
                <w:rFonts w:hint="eastAsia"/>
                <w:b/>
                <w:bCs/>
                <w:kern w:val="44"/>
                <w:sz w:val="24"/>
                <w:szCs w:val="30"/>
              </w:rPr>
              <w:t xml:space="preserve">  </w:t>
            </w:r>
            <w:r w:rsidR="002F78A5">
              <w:rPr>
                <w:b/>
                <w:bCs/>
                <w:kern w:val="44"/>
                <w:sz w:val="24"/>
                <w:szCs w:val="30"/>
              </w:rPr>
              <w:t xml:space="preserve"> </w:t>
            </w:r>
            <w:r w:rsidR="00171EE1">
              <w:rPr>
                <w:b/>
                <w:bCs/>
                <w:kern w:val="44"/>
                <w:sz w:val="24"/>
                <w:szCs w:val="30"/>
              </w:rPr>
              <w:t xml:space="preserve"> </w:t>
            </w:r>
            <w:r w:rsidR="002F78A5">
              <w:rPr>
                <w:rFonts w:hint="eastAsia"/>
                <w:b/>
                <w:bCs/>
                <w:kern w:val="44"/>
                <w:sz w:val="24"/>
                <w:szCs w:val="30"/>
              </w:rPr>
              <w:t>测读的性能，</w:t>
            </w:r>
            <w:r w:rsidR="002F78A5">
              <w:rPr>
                <w:rFonts w:hint="eastAsia"/>
                <w:b/>
                <w:bCs/>
                <w:kern w:val="44"/>
                <w:sz w:val="24"/>
                <w:szCs w:val="30"/>
              </w:rPr>
              <w:t>Responsedtime</w:t>
            </w:r>
            <w:r w:rsidR="002F78A5">
              <w:rPr>
                <w:rFonts w:hint="eastAsia"/>
                <w:b/>
                <w:bCs/>
                <w:kern w:val="44"/>
                <w:sz w:val="24"/>
                <w:szCs w:val="30"/>
              </w:rPr>
              <w:t>、</w:t>
            </w:r>
            <w:r w:rsidR="00171EE1">
              <w:rPr>
                <w:rFonts w:hint="eastAsia"/>
                <w:b/>
                <w:bCs/>
                <w:kern w:val="44"/>
                <w:sz w:val="24"/>
                <w:szCs w:val="30"/>
              </w:rPr>
              <w:t>R1</w:t>
            </w:r>
            <w:r w:rsidR="00171EE1">
              <w:rPr>
                <w:rFonts w:hint="eastAsia"/>
                <w:b/>
                <w:bCs/>
                <w:kern w:val="44"/>
                <w:sz w:val="24"/>
                <w:szCs w:val="30"/>
              </w:rPr>
              <w:t>、</w:t>
            </w:r>
            <w:r w:rsidR="00171EE1">
              <w:rPr>
                <w:rFonts w:hint="eastAsia"/>
                <w:b/>
                <w:bCs/>
                <w:kern w:val="44"/>
                <w:sz w:val="24"/>
                <w:szCs w:val="30"/>
              </w:rPr>
              <w:t>R2</w:t>
            </w:r>
          </w:p>
        </w:tc>
      </w:tr>
      <w:tr w:rsidR="004A7694" w14:paraId="6CC759F0" w14:textId="3AFE6298" w:rsidTr="002F78A5">
        <w:tc>
          <w:tcPr>
            <w:tcW w:w="1621" w:type="dxa"/>
          </w:tcPr>
          <w:p w14:paraId="0950F5C0" w14:textId="320694B7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rFonts w:hint="eastAsia"/>
                <w:b/>
                <w:bCs/>
                <w:kern w:val="44"/>
                <w:sz w:val="24"/>
                <w:szCs w:val="30"/>
              </w:rPr>
              <w:t>3</w:t>
            </w:r>
          </w:p>
        </w:tc>
        <w:tc>
          <w:tcPr>
            <w:tcW w:w="1209" w:type="dxa"/>
          </w:tcPr>
          <w:p w14:paraId="01F06A0C" w14:textId="62FE433A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A</w:t>
            </w:r>
            <w:r w:rsidRPr="00566CD5">
              <w:rPr>
                <w:b/>
                <w:bCs/>
                <w:kern w:val="44"/>
                <w:sz w:val="24"/>
                <w:szCs w:val="30"/>
              </w:rPr>
              <w:t>增加</w:t>
            </w:r>
          </w:p>
        </w:tc>
        <w:tc>
          <w:tcPr>
            <w:tcW w:w="1418" w:type="dxa"/>
          </w:tcPr>
          <w:p w14:paraId="7F20F0AC" w14:textId="1564391E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R</w:t>
            </w:r>
            <w:r w:rsidRPr="00566CD5">
              <w:rPr>
                <w:b/>
                <w:bCs/>
                <w:kern w:val="44"/>
                <w:sz w:val="24"/>
                <w:szCs w:val="30"/>
              </w:rPr>
              <w:t>固定</w:t>
            </w:r>
          </w:p>
        </w:tc>
        <w:tc>
          <w:tcPr>
            <w:tcW w:w="1559" w:type="dxa"/>
          </w:tcPr>
          <w:p w14:paraId="2DBDFE09" w14:textId="4FEDAFA4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加压设备数</w:t>
            </w:r>
          </w:p>
        </w:tc>
        <w:tc>
          <w:tcPr>
            <w:tcW w:w="3686" w:type="dxa"/>
          </w:tcPr>
          <w:p w14:paraId="4C194241" w14:textId="48C28A34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读写混合</w:t>
            </w:r>
            <w:r w:rsidR="002F78A5">
              <w:rPr>
                <w:rFonts w:hint="eastAsia"/>
                <w:b/>
                <w:bCs/>
                <w:kern w:val="44"/>
                <w:sz w:val="24"/>
                <w:szCs w:val="30"/>
              </w:rPr>
              <w:t xml:space="preserve"> </w:t>
            </w:r>
            <w:r w:rsidR="002F78A5">
              <w:rPr>
                <w:b/>
                <w:bCs/>
                <w:kern w:val="44"/>
                <w:sz w:val="24"/>
                <w:szCs w:val="30"/>
              </w:rPr>
              <w:t xml:space="preserve">   A+Rtime</w:t>
            </w:r>
            <w:bookmarkStart w:id="33" w:name="_GoBack"/>
            <w:bookmarkEnd w:id="33"/>
          </w:p>
        </w:tc>
      </w:tr>
      <w:tr w:rsidR="004A7694" w14:paraId="5C6B8B40" w14:textId="000F8AB7" w:rsidTr="002F78A5">
        <w:tc>
          <w:tcPr>
            <w:tcW w:w="1621" w:type="dxa"/>
          </w:tcPr>
          <w:p w14:paraId="36D22EA5" w14:textId="6C77F7CC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rFonts w:hint="eastAsia"/>
                <w:b/>
                <w:bCs/>
                <w:kern w:val="44"/>
                <w:sz w:val="24"/>
                <w:szCs w:val="30"/>
              </w:rPr>
              <w:t>4</w:t>
            </w:r>
          </w:p>
        </w:tc>
        <w:tc>
          <w:tcPr>
            <w:tcW w:w="1209" w:type="dxa"/>
          </w:tcPr>
          <w:p w14:paraId="38543D7E" w14:textId="355D5DA9" w:rsidR="004A7694" w:rsidRPr="00566CD5" w:rsidRDefault="004A7694" w:rsidP="0058213E">
            <w:pPr>
              <w:widowControl/>
              <w:spacing w:line="360" w:lineRule="auto"/>
              <w:jc w:val="left"/>
              <w:rPr>
                <w:rFonts w:hint="eastAsia"/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A</w:t>
            </w:r>
            <w:r w:rsidRPr="00566CD5">
              <w:rPr>
                <w:b/>
                <w:bCs/>
                <w:kern w:val="44"/>
                <w:sz w:val="24"/>
                <w:szCs w:val="30"/>
              </w:rPr>
              <w:t>固定</w:t>
            </w:r>
          </w:p>
        </w:tc>
        <w:tc>
          <w:tcPr>
            <w:tcW w:w="1418" w:type="dxa"/>
          </w:tcPr>
          <w:p w14:paraId="12C7E48A" w14:textId="58545C15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R</w:t>
            </w:r>
            <w:r w:rsidRPr="00566CD5">
              <w:rPr>
                <w:b/>
                <w:bCs/>
                <w:kern w:val="44"/>
                <w:sz w:val="24"/>
                <w:szCs w:val="30"/>
              </w:rPr>
              <w:t>增加</w:t>
            </w:r>
          </w:p>
        </w:tc>
        <w:tc>
          <w:tcPr>
            <w:tcW w:w="1559" w:type="dxa"/>
          </w:tcPr>
          <w:p w14:paraId="19974CD7" w14:textId="26C6F3C1" w:rsidR="004A7694" w:rsidRPr="00566CD5" w:rsidRDefault="004A7694" w:rsidP="0058213E">
            <w:pPr>
              <w:widowControl/>
              <w:spacing w:line="360" w:lineRule="auto"/>
              <w:jc w:val="left"/>
              <w:rPr>
                <w:rFonts w:hint="eastAsia"/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加压</w:t>
            </w:r>
            <w:r w:rsidRPr="00566CD5">
              <w:rPr>
                <w:b/>
                <w:bCs/>
                <w:kern w:val="44"/>
                <w:sz w:val="24"/>
                <w:szCs w:val="30"/>
              </w:rPr>
              <w:t>clien</w:t>
            </w:r>
          </w:p>
        </w:tc>
        <w:tc>
          <w:tcPr>
            <w:tcW w:w="3686" w:type="dxa"/>
          </w:tcPr>
          <w:p w14:paraId="6F492C73" w14:textId="4F0A447E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读写混合</w:t>
            </w:r>
            <w:r w:rsidR="002F78A5">
              <w:rPr>
                <w:rFonts w:hint="eastAsia"/>
                <w:b/>
                <w:bCs/>
                <w:kern w:val="44"/>
                <w:sz w:val="24"/>
                <w:szCs w:val="30"/>
              </w:rPr>
              <w:t xml:space="preserve"> </w:t>
            </w:r>
            <w:r w:rsidR="002F78A5">
              <w:rPr>
                <w:b/>
                <w:bCs/>
                <w:kern w:val="44"/>
                <w:sz w:val="24"/>
                <w:szCs w:val="30"/>
              </w:rPr>
              <w:t>A</w:t>
            </w:r>
            <w:r w:rsidR="00171EE1">
              <w:rPr>
                <w:b/>
                <w:bCs/>
                <w:kern w:val="44"/>
                <w:sz w:val="24"/>
                <w:szCs w:val="30"/>
              </w:rPr>
              <w:t>througput</w:t>
            </w:r>
            <w:r w:rsidR="002F78A5">
              <w:rPr>
                <w:b/>
                <w:bCs/>
                <w:kern w:val="44"/>
                <w:sz w:val="24"/>
                <w:szCs w:val="30"/>
              </w:rPr>
              <w:t xml:space="preserve"> +</w:t>
            </w:r>
            <w:r w:rsidR="002F78A5">
              <w:rPr>
                <w:rFonts w:hint="eastAsia"/>
                <w:b/>
                <w:bCs/>
                <w:kern w:val="44"/>
                <w:sz w:val="24"/>
                <w:szCs w:val="30"/>
              </w:rPr>
              <w:t xml:space="preserve"> R1+</w:t>
            </w:r>
            <w:r w:rsidR="002F78A5">
              <w:rPr>
                <w:b/>
                <w:bCs/>
                <w:kern w:val="44"/>
                <w:sz w:val="24"/>
                <w:szCs w:val="30"/>
              </w:rPr>
              <w:t>R2</w:t>
            </w:r>
          </w:p>
        </w:tc>
      </w:tr>
      <w:tr w:rsidR="004A7694" w14:paraId="40C9CF40" w14:textId="653B2ACB" w:rsidTr="002F78A5">
        <w:tc>
          <w:tcPr>
            <w:tcW w:w="1621" w:type="dxa"/>
          </w:tcPr>
          <w:p w14:paraId="0958F47D" w14:textId="4183ED79" w:rsidR="004A7694" w:rsidRPr="00566CD5" w:rsidRDefault="004A7694" w:rsidP="0058213E">
            <w:pPr>
              <w:widowControl/>
              <w:spacing w:line="360" w:lineRule="auto"/>
              <w:jc w:val="left"/>
              <w:rPr>
                <w:rFonts w:hint="eastAsia"/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rFonts w:hint="eastAsia"/>
                <w:b/>
                <w:bCs/>
                <w:kern w:val="44"/>
                <w:sz w:val="24"/>
                <w:szCs w:val="30"/>
              </w:rPr>
              <w:t>5</w:t>
            </w:r>
          </w:p>
        </w:tc>
        <w:tc>
          <w:tcPr>
            <w:tcW w:w="1209" w:type="dxa"/>
          </w:tcPr>
          <w:p w14:paraId="34A82399" w14:textId="15326D4C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A</w:t>
            </w:r>
            <w:r w:rsidRPr="00566CD5">
              <w:rPr>
                <w:b/>
                <w:bCs/>
                <w:kern w:val="44"/>
                <w:sz w:val="24"/>
                <w:szCs w:val="30"/>
              </w:rPr>
              <w:t>固定</w:t>
            </w:r>
          </w:p>
        </w:tc>
        <w:tc>
          <w:tcPr>
            <w:tcW w:w="1418" w:type="dxa"/>
          </w:tcPr>
          <w:p w14:paraId="316A634C" w14:textId="38B568E1" w:rsidR="004A7694" w:rsidRPr="00566CD5" w:rsidRDefault="004A7694" w:rsidP="0058213E">
            <w:pPr>
              <w:widowControl/>
              <w:spacing w:line="360" w:lineRule="auto"/>
              <w:jc w:val="left"/>
              <w:rPr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b/>
                <w:bCs/>
                <w:kern w:val="44"/>
                <w:sz w:val="24"/>
                <w:szCs w:val="30"/>
              </w:rPr>
              <w:t>R</w:t>
            </w:r>
            <w:r w:rsidRPr="00566CD5">
              <w:rPr>
                <w:b/>
                <w:bCs/>
                <w:kern w:val="44"/>
                <w:sz w:val="24"/>
                <w:szCs w:val="30"/>
              </w:rPr>
              <w:t>固定</w:t>
            </w:r>
          </w:p>
        </w:tc>
        <w:tc>
          <w:tcPr>
            <w:tcW w:w="1559" w:type="dxa"/>
          </w:tcPr>
          <w:p w14:paraId="64347F45" w14:textId="77777777" w:rsidR="004A7694" w:rsidRPr="00566CD5" w:rsidRDefault="004A7694" w:rsidP="004A7694">
            <w:pPr>
              <w:widowControl/>
              <w:spacing w:line="240" w:lineRule="atLeast"/>
              <w:jc w:val="left"/>
              <w:rPr>
                <w:b/>
                <w:bCs/>
                <w:kern w:val="44"/>
                <w:sz w:val="24"/>
                <w:szCs w:val="15"/>
              </w:rPr>
            </w:pPr>
            <w:r w:rsidRPr="00566CD5">
              <w:rPr>
                <w:b/>
                <w:bCs/>
                <w:kern w:val="44"/>
                <w:sz w:val="24"/>
                <w:szCs w:val="15"/>
              </w:rPr>
              <w:t>分别加压</w:t>
            </w:r>
            <w:r w:rsidRPr="00566CD5">
              <w:rPr>
                <w:b/>
                <w:bCs/>
                <w:kern w:val="44"/>
                <w:sz w:val="24"/>
                <w:szCs w:val="15"/>
              </w:rPr>
              <w:t>modified</w:t>
            </w:r>
            <w:r w:rsidRPr="00566CD5">
              <w:rPr>
                <w:b/>
                <w:bCs/>
                <w:kern w:val="44"/>
                <w:sz w:val="24"/>
                <w:szCs w:val="15"/>
              </w:rPr>
              <w:t>负载</w:t>
            </w:r>
          </w:p>
          <w:p w14:paraId="597035B9" w14:textId="39C36561" w:rsidR="004A7694" w:rsidRPr="00566CD5" w:rsidRDefault="004A7694" w:rsidP="004A7694">
            <w:pPr>
              <w:widowControl/>
              <w:spacing w:line="240" w:lineRule="atLeast"/>
              <w:jc w:val="left"/>
              <w:rPr>
                <w:rFonts w:hint="eastAsia"/>
                <w:b/>
                <w:bCs/>
                <w:kern w:val="44"/>
                <w:sz w:val="24"/>
                <w:szCs w:val="30"/>
              </w:rPr>
            </w:pPr>
            <w:r w:rsidRPr="00566CD5">
              <w:rPr>
                <w:rFonts w:hint="eastAsia"/>
                <w:b/>
                <w:bCs/>
                <w:kern w:val="44"/>
                <w:sz w:val="24"/>
                <w:szCs w:val="15"/>
              </w:rPr>
              <w:t>（</w:t>
            </w:r>
            <w:r w:rsidRPr="00566CD5">
              <w:rPr>
                <w:rFonts w:hint="eastAsia"/>
                <w:b/>
                <w:bCs/>
                <w:kern w:val="44"/>
                <w:sz w:val="24"/>
                <w:szCs w:val="15"/>
              </w:rPr>
              <w:t>update</w:t>
            </w:r>
            <w:r w:rsidRPr="00566CD5">
              <w:rPr>
                <w:rFonts w:hint="eastAsia"/>
                <w:b/>
                <w:bCs/>
                <w:kern w:val="44"/>
                <w:sz w:val="24"/>
                <w:szCs w:val="15"/>
              </w:rPr>
              <w:t>、</w:t>
            </w:r>
            <w:r w:rsidRPr="00566CD5">
              <w:rPr>
                <w:b/>
                <w:bCs/>
                <w:kern w:val="44"/>
                <w:sz w:val="24"/>
                <w:szCs w:val="15"/>
              </w:rPr>
              <w:t>Rinsert</w:t>
            </w:r>
            <w:r w:rsidRPr="00566CD5">
              <w:rPr>
                <w:rFonts w:hint="eastAsia"/>
                <w:b/>
                <w:bCs/>
                <w:kern w:val="44"/>
                <w:sz w:val="24"/>
                <w:szCs w:val="15"/>
              </w:rPr>
              <w:t>、</w:t>
            </w:r>
            <w:r w:rsidRPr="00566CD5">
              <w:rPr>
                <w:b/>
                <w:bCs/>
                <w:kern w:val="44"/>
                <w:sz w:val="24"/>
                <w:szCs w:val="15"/>
              </w:rPr>
              <w:t>delete</w:t>
            </w:r>
            <w:r w:rsidRPr="00566CD5">
              <w:rPr>
                <w:rFonts w:hint="eastAsia"/>
                <w:b/>
                <w:bCs/>
                <w:kern w:val="44"/>
                <w:sz w:val="24"/>
                <w:szCs w:val="15"/>
              </w:rPr>
              <w:t>）</w:t>
            </w:r>
          </w:p>
        </w:tc>
        <w:tc>
          <w:tcPr>
            <w:tcW w:w="3686" w:type="dxa"/>
          </w:tcPr>
          <w:p w14:paraId="6A3CCFB8" w14:textId="77777777" w:rsidR="004A7694" w:rsidRDefault="004A7694" w:rsidP="004A7694">
            <w:pPr>
              <w:widowControl/>
              <w:spacing w:line="240" w:lineRule="atLeast"/>
              <w:jc w:val="left"/>
              <w:rPr>
                <w:b/>
                <w:bCs/>
                <w:kern w:val="44"/>
                <w:sz w:val="24"/>
                <w:szCs w:val="15"/>
              </w:rPr>
            </w:pPr>
            <w:r w:rsidRPr="00566CD5">
              <w:rPr>
                <w:b/>
                <w:bCs/>
                <w:kern w:val="44"/>
                <w:sz w:val="24"/>
                <w:szCs w:val="15"/>
              </w:rPr>
              <w:t>关于辅助功能的测试</w:t>
            </w:r>
          </w:p>
          <w:p w14:paraId="29E58E55" w14:textId="3BCB4794" w:rsidR="002F78A5" w:rsidRPr="00566CD5" w:rsidRDefault="002F78A5" w:rsidP="004A7694">
            <w:pPr>
              <w:widowControl/>
              <w:spacing w:line="240" w:lineRule="atLeast"/>
              <w:jc w:val="left"/>
              <w:rPr>
                <w:rFonts w:hint="eastAsia"/>
                <w:b/>
                <w:bCs/>
                <w:kern w:val="44"/>
                <w:sz w:val="24"/>
                <w:szCs w:val="15"/>
              </w:rPr>
            </w:pPr>
            <w:r>
              <w:rPr>
                <w:b/>
                <w:bCs/>
                <w:kern w:val="44"/>
                <w:sz w:val="24"/>
                <w:szCs w:val="15"/>
              </w:rPr>
              <w:t>ResonseTime</w:t>
            </w:r>
          </w:p>
        </w:tc>
      </w:tr>
    </w:tbl>
    <w:p w14:paraId="092D231A" w14:textId="445AC622" w:rsidR="00A70733" w:rsidRDefault="00566CD5" w:rsidP="0058213E">
      <w:pPr>
        <w:widowControl/>
        <w:spacing w:line="360" w:lineRule="auto"/>
        <w:jc w:val="left"/>
        <w:rPr>
          <w:b/>
          <w:bCs/>
          <w:kern w:val="44"/>
          <w:sz w:val="30"/>
          <w:szCs w:val="30"/>
        </w:rPr>
      </w:pPr>
      <w:r>
        <w:rPr>
          <w:b/>
          <w:bCs/>
          <w:kern w:val="44"/>
          <w:sz w:val="30"/>
          <w:szCs w:val="30"/>
        </w:rPr>
        <w:t>Metric</w:t>
      </w:r>
      <w:r>
        <w:rPr>
          <w:b/>
          <w:bCs/>
          <w:kern w:val="44"/>
          <w:sz w:val="30"/>
          <w:szCs w:val="30"/>
        </w:rPr>
        <w:t>指标</w:t>
      </w:r>
    </w:p>
    <w:p w14:paraId="55FC1733" w14:textId="4312D3F9" w:rsidR="00566CD5" w:rsidRDefault="00566CD5" w:rsidP="0058213E">
      <w:pPr>
        <w:widowControl/>
        <w:spacing w:line="360" w:lineRule="auto"/>
        <w:jc w:val="left"/>
        <w:rPr>
          <w:b/>
          <w:bCs/>
          <w:kern w:val="44"/>
          <w:sz w:val="30"/>
          <w:szCs w:val="30"/>
        </w:rPr>
      </w:pPr>
      <w:r>
        <w:rPr>
          <w:b/>
          <w:bCs/>
          <w:kern w:val="44"/>
          <w:sz w:val="30"/>
          <w:szCs w:val="30"/>
        </w:rPr>
        <w:t xml:space="preserve">: </w:t>
      </w:r>
    </w:p>
    <w:p w14:paraId="4ED37DFD" w14:textId="530B03A7" w:rsidR="00B50947" w:rsidRDefault="00F557E4" w:rsidP="0058213E">
      <w:pPr>
        <w:pStyle w:val="1"/>
        <w:spacing w:line="360" w:lineRule="auto"/>
        <w:rPr>
          <w:sz w:val="30"/>
          <w:szCs w:val="30"/>
        </w:rPr>
      </w:pPr>
      <w:bookmarkStart w:id="34" w:name="_Toc483300924"/>
      <w:bookmarkStart w:id="35" w:name="_Toc483525677"/>
      <w:r>
        <w:rPr>
          <w:sz w:val="30"/>
          <w:szCs w:val="30"/>
        </w:rPr>
        <w:lastRenderedPageBreak/>
        <w:t>3.</w:t>
      </w:r>
      <w:r w:rsidR="0048538F">
        <w:rPr>
          <w:rFonts w:hint="eastAsia"/>
          <w:sz w:val="30"/>
          <w:szCs w:val="30"/>
        </w:rPr>
        <w:t xml:space="preserve"> </w:t>
      </w:r>
      <w:r w:rsidR="000C70AB">
        <w:rPr>
          <w:rFonts w:hint="eastAsia"/>
          <w:sz w:val="30"/>
          <w:szCs w:val="30"/>
        </w:rPr>
        <w:t>测试</w:t>
      </w:r>
      <w:r w:rsidR="000146B6">
        <w:rPr>
          <w:rFonts w:hint="eastAsia"/>
          <w:sz w:val="30"/>
          <w:szCs w:val="30"/>
        </w:rPr>
        <w:t>项</w:t>
      </w:r>
      <w:r w:rsidR="00396E66">
        <w:rPr>
          <w:rFonts w:hint="eastAsia"/>
          <w:sz w:val="30"/>
          <w:szCs w:val="30"/>
        </w:rPr>
        <w:t>的</w:t>
      </w:r>
      <w:r w:rsidR="00CA0343" w:rsidRPr="00264173">
        <w:rPr>
          <w:rFonts w:hint="eastAsia"/>
          <w:sz w:val="30"/>
          <w:szCs w:val="30"/>
        </w:rPr>
        <w:t>需求分析</w:t>
      </w:r>
      <w:bookmarkEnd w:id="34"/>
      <w:bookmarkEnd w:id="35"/>
    </w:p>
    <w:p w14:paraId="1A8B08C0" w14:textId="6E3EC636" w:rsidR="00B2463B" w:rsidRPr="0070400E" w:rsidRDefault="00B2463B" w:rsidP="0058213E">
      <w:pPr>
        <w:spacing w:line="360" w:lineRule="auto"/>
        <w:rPr>
          <w:sz w:val="28"/>
          <w:szCs w:val="28"/>
        </w:rPr>
      </w:pPr>
      <w:r>
        <w:tab/>
      </w:r>
      <w:r w:rsidRPr="0070400E">
        <w:rPr>
          <w:rFonts w:hint="eastAsia"/>
          <w:sz w:val="28"/>
          <w:szCs w:val="28"/>
        </w:rPr>
        <w:t>测试性能指标</w:t>
      </w:r>
      <w:r w:rsidRPr="0070400E">
        <w:rPr>
          <w:rFonts w:hint="eastAsia"/>
          <w:sz w:val="28"/>
          <w:szCs w:val="28"/>
        </w:rPr>
        <w:t>:</w:t>
      </w:r>
      <w:r w:rsidR="00405FC7" w:rsidRPr="0070400E">
        <w:rPr>
          <w:rFonts w:hint="eastAsia"/>
          <w:sz w:val="28"/>
          <w:szCs w:val="28"/>
        </w:rPr>
        <w:t xml:space="preserve"> </w:t>
      </w:r>
      <w:r w:rsidR="00193158">
        <w:rPr>
          <w:rFonts w:hint="eastAsia"/>
          <w:sz w:val="28"/>
          <w:szCs w:val="28"/>
        </w:rPr>
        <w:t>测试项如无特殊说明则性能指标为</w:t>
      </w:r>
      <w:r w:rsidR="00405FC7" w:rsidRPr="0070400E">
        <w:rPr>
          <w:rFonts w:hint="eastAsia"/>
          <w:sz w:val="28"/>
          <w:szCs w:val="28"/>
        </w:rPr>
        <w:t>每秒的数据点数</w:t>
      </w:r>
      <w:r w:rsidR="00405FC7" w:rsidRPr="0070400E">
        <w:rPr>
          <w:rFonts w:hint="eastAsia"/>
          <w:sz w:val="28"/>
          <w:szCs w:val="28"/>
        </w:rPr>
        <w:t xml:space="preserve">  (sensor,</w:t>
      </w:r>
      <w:r w:rsidR="00405FC7" w:rsidRPr="0070400E">
        <w:rPr>
          <w:rFonts w:hint="eastAsia"/>
          <w:sz w:val="28"/>
          <w:szCs w:val="28"/>
        </w:rPr>
        <w:t>有意义的</w:t>
      </w:r>
      <w:r w:rsidR="00405FC7" w:rsidRPr="0070400E">
        <w:rPr>
          <w:rFonts w:hint="eastAsia"/>
          <w:sz w:val="28"/>
          <w:szCs w:val="28"/>
        </w:rPr>
        <w:t>value</w:t>
      </w:r>
      <w:r w:rsidR="00405FC7" w:rsidRPr="0070400E">
        <w:rPr>
          <w:rFonts w:hint="eastAsia"/>
          <w:sz w:val="28"/>
          <w:szCs w:val="28"/>
        </w:rPr>
        <w:t>值</w:t>
      </w:r>
      <w:r w:rsidR="00405FC7" w:rsidRPr="0070400E">
        <w:rPr>
          <w:rFonts w:hint="eastAsia"/>
          <w:sz w:val="28"/>
          <w:szCs w:val="28"/>
        </w:rPr>
        <w:t>)</w:t>
      </w:r>
    </w:p>
    <w:p w14:paraId="439AAB08" w14:textId="52371111" w:rsidR="00B2463B" w:rsidRPr="00B2463B" w:rsidRDefault="00B2463B" w:rsidP="0058213E">
      <w:pPr>
        <w:spacing w:line="360" w:lineRule="auto"/>
      </w:pPr>
      <w:r>
        <w:tab/>
      </w:r>
    </w:p>
    <w:p w14:paraId="22952A6E" w14:textId="38B40B05" w:rsidR="00EA63D2" w:rsidRPr="00CC5DEE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36" w:name="_Toc483300925"/>
      <w:bookmarkStart w:id="37" w:name="_Toc483525678"/>
      <w:r>
        <w:rPr>
          <w:rFonts w:hint="eastAsia"/>
          <w:sz w:val="28"/>
          <w:szCs w:val="28"/>
        </w:rPr>
        <w:t>3</w:t>
      </w:r>
      <w:r w:rsidR="009F753F" w:rsidRPr="00CC5DEE">
        <w:rPr>
          <w:sz w:val="28"/>
          <w:szCs w:val="28"/>
        </w:rPr>
        <w:t>.1</w:t>
      </w:r>
      <w:r w:rsidR="009F753F"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6F2F3C">
        <w:rPr>
          <w:rFonts w:hint="eastAsia"/>
          <w:sz w:val="28"/>
          <w:szCs w:val="28"/>
        </w:rPr>
        <w:t>测试项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F6285C">
        <w:rPr>
          <w:rFonts w:hint="eastAsia"/>
          <w:sz w:val="28"/>
          <w:szCs w:val="28"/>
        </w:rPr>
        <w:t>，</w:t>
      </w:r>
      <w:r w:rsidR="00F6285C" w:rsidRPr="00E84EE6">
        <w:rPr>
          <w:rFonts w:hint="eastAsia"/>
          <w:sz w:val="28"/>
          <w:szCs w:val="28"/>
        </w:rPr>
        <w:t>读写测试</w:t>
      </w:r>
      <w:r w:rsidR="00566AFC" w:rsidRPr="00CC5DEE">
        <w:rPr>
          <w:rFonts w:hint="eastAsia"/>
          <w:sz w:val="28"/>
          <w:szCs w:val="28"/>
        </w:rPr>
        <w:t>)</w:t>
      </w:r>
      <w:bookmarkEnd w:id="36"/>
      <w:bookmarkEnd w:id="37"/>
    </w:p>
    <w:p w14:paraId="4F89776E" w14:textId="6AE780FC" w:rsidR="00804F6F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38" w:name="_Toc483300926"/>
      <w:bookmarkStart w:id="39" w:name="_Toc483525679"/>
      <w:r>
        <w:rPr>
          <w:rFonts w:hint="eastAsia"/>
          <w:sz w:val="24"/>
          <w:szCs w:val="24"/>
        </w:rPr>
        <w:t>3</w:t>
      </w:r>
      <w:r w:rsidR="00584D19" w:rsidRPr="00841CC9">
        <w:rPr>
          <w:rFonts w:hint="eastAsia"/>
          <w:sz w:val="24"/>
          <w:szCs w:val="24"/>
        </w:rPr>
        <w:t>.1.1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  <w:r w:rsidR="007D532F">
        <w:rPr>
          <w:rFonts w:hint="eastAsia"/>
          <w:sz w:val="24"/>
          <w:szCs w:val="24"/>
        </w:rPr>
        <w:t>(</w:t>
      </w:r>
      <w:r w:rsidR="007D532F">
        <w:rPr>
          <w:rFonts w:hint="eastAsia"/>
          <w:sz w:val="24"/>
          <w:szCs w:val="24"/>
        </w:rPr>
        <w:t>预装载</w:t>
      </w:r>
      <w:r w:rsidR="007D532F">
        <w:rPr>
          <w:rFonts w:hint="eastAsia"/>
          <w:sz w:val="24"/>
          <w:szCs w:val="24"/>
        </w:rPr>
        <w:t>)</w:t>
      </w:r>
      <w:bookmarkEnd w:id="38"/>
      <w:bookmarkEnd w:id="39"/>
      <w:r w:rsidR="00041C22">
        <w:rPr>
          <w:rFonts w:hint="eastAsia"/>
          <w:sz w:val="24"/>
          <w:szCs w:val="24"/>
        </w:rPr>
        <w:t xml:space="preserve">    </w:t>
      </w:r>
    </w:p>
    <w:p w14:paraId="67B79D03" w14:textId="363A981B" w:rsidR="009D7B1B" w:rsidRPr="00841CC9" w:rsidRDefault="00B6396D" w:rsidP="0058213E">
      <w:pPr>
        <w:spacing w:line="360" w:lineRule="auto"/>
        <w:rPr>
          <w:sz w:val="24"/>
          <w:szCs w:val="24"/>
        </w:rPr>
      </w:pPr>
      <w:r w:rsidRPr="00C14125">
        <w:rPr>
          <w:rFonts w:hint="eastAsia"/>
          <w:sz w:val="24"/>
          <w:szCs w:val="24"/>
        </w:rPr>
        <w:t>单设备，有</w:t>
      </w:r>
      <w:r w:rsidRPr="00C14125">
        <w:rPr>
          <w:rFonts w:hint="eastAsia"/>
          <w:sz w:val="24"/>
          <w:szCs w:val="24"/>
        </w:rPr>
        <w:t>500</w:t>
      </w:r>
      <w:r w:rsidRPr="00C14125">
        <w:rPr>
          <w:rFonts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C14125">
        <w:rPr>
          <w:rFonts w:hint="eastAsia"/>
          <w:sz w:val="24"/>
          <w:szCs w:val="24"/>
        </w:rPr>
        <w:t>302,400,</w:t>
      </w:r>
      <w:r w:rsidRPr="00C14125">
        <w:rPr>
          <w:sz w:val="24"/>
          <w:szCs w:val="24"/>
        </w:rPr>
        <w:t>000</w:t>
      </w:r>
      <w:r w:rsidRPr="00C14125">
        <w:rPr>
          <w:rFonts w:hint="eastAsia"/>
          <w:sz w:val="24"/>
          <w:szCs w:val="24"/>
        </w:rPr>
        <w:t>个数据</w:t>
      </w:r>
      <w:r w:rsidR="00117449" w:rsidRPr="00C14125">
        <w:rPr>
          <w:rFonts w:hint="eastAsia"/>
          <w:sz w:val="24"/>
          <w:szCs w:val="24"/>
        </w:rPr>
        <w:t>点。</w:t>
      </w:r>
      <w:r w:rsidR="006D57F9" w:rsidRPr="00841CC9">
        <w:rPr>
          <w:sz w:val="24"/>
          <w:szCs w:val="24"/>
        </w:rPr>
        <w:t>通过</w:t>
      </w:r>
      <w:commentRangeStart w:id="40"/>
      <w:r w:rsidR="006D57F9" w:rsidRPr="00841CC9">
        <w:rPr>
          <w:rFonts w:hint="eastAsia"/>
          <w:sz w:val="24"/>
          <w:szCs w:val="24"/>
        </w:rPr>
        <w:t>offline</w:t>
      </w:r>
      <w:r w:rsidR="006D57F9" w:rsidRPr="00841CC9">
        <w:rPr>
          <w:rFonts w:hint="eastAsia"/>
          <w:sz w:val="24"/>
          <w:szCs w:val="24"/>
        </w:rPr>
        <w:t>模式</w:t>
      </w:r>
      <w:commentRangeEnd w:id="40"/>
      <w:r w:rsidR="00DD3B6F">
        <w:rPr>
          <w:rStyle w:val="a7"/>
        </w:rPr>
        <w:commentReference w:id="40"/>
      </w:r>
      <w:r w:rsidR="006D57F9" w:rsidRPr="00841CC9">
        <w:rPr>
          <w:rFonts w:hint="eastAsia"/>
          <w:sz w:val="24"/>
          <w:szCs w:val="24"/>
        </w:rPr>
        <w:t>生成数据，计划手动导入数据或者利用</w:t>
      </w:r>
      <w:r w:rsidR="006D57F9" w:rsidRPr="00841CC9">
        <w:rPr>
          <w:rFonts w:hint="eastAsia"/>
          <w:sz w:val="24"/>
          <w:szCs w:val="24"/>
        </w:rPr>
        <w:t>python</w:t>
      </w:r>
      <w:r w:rsidR="006D57F9"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  <w:r w:rsidR="00C14125">
        <w:rPr>
          <w:rFonts w:hint="eastAsia"/>
          <w:sz w:val="24"/>
          <w:szCs w:val="24"/>
        </w:rPr>
        <w:t>。</w:t>
      </w:r>
    </w:p>
    <w:p w14:paraId="0A0F6511" w14:textId="77777777" w:rsidR="00DC0124" w:rsidRDefault="002804A5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14:paraId="2D3B50A7" w14:textId="77777777" w:rsidR="00566CD5" w:rsidRDefault="00566CD5" w:rsidP="0058213E">
      <w:pPr>
        <w:spacing w:line="360" w:lineRule="auto"/>
        <w:rPr>
          <w:rFonts w:hint="eastAsia"/>
          <w:sz w:val="24"/>
          <w:szCs w:val="24"/>
        </w:rPr>
      </w:pPr>
    </w:p>
    <w:p w14:paraId="696FD58C" w14:textId="4F37DD8D" w:rsidR="00566CD5" w:rsidRDefault="00566CD5" w:rsidP="0058213E">
      <w:pPr>
        <w:spacing w:line="360" w:lineRule="auto"/>
        <w:rPr>
          <w:rFonts w:hint="eastAsia"/>
          <w:sz w:val="24"/>
          <w:szCs w:val="24"/>
        </w:rPr>
      </w:pPr>
      <w:r w:rsidRPr="00566CD5">
        <w:rPr>
          <w:sz w:val="24"/>
          <w:szCs w:val="24"/>
          <w:highlight w:val="yellow"/>
        </w:rPr>
        <w:t>导入性能不同于写入性能</w:t>
      </w:r>
    </w:p>
    <w:p w14:paraId="08296BB1" w14:textId="526E9E63" w:rsidR="009141C1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41" w:name="_Toc483300927"/>
      <w:bookmarkStart w:id="42" w:name="_Toc483525680"/>
      <w:r>
        <w:rPr>
          <w:rFonts w:hint="eastAsia"/>
          <w:sz w:val="24"/>
          <w:szCs w:val="24"/>
        </w:rPr>
        <w:t>3</w:t>
      </w:r>
      <w:r w:rsidR="00A5487A" w:rsidRPr="00841CC9">
        <w:rPr>
          <w:rFonts w:hint="eastAsia"/>
          <w:sz w:val="24"/>
          <w:szCs w:val="24"/>
        </w:rPr>
        <w:t>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  <w:bookmarkEnd w:id="41"/>
      <w:bookmarkEnd w:id="42"/>
    </w:p>
    <w:p w14:paraId="38151E66" w14:textId="571D696A" w:rsidR="00EE58DC" w:rsidRDefault="00EE58DC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</w:t>
      </w:r>
      <w:commentRangeStart w:id="43"/>
      <w:r w:rsidR="00EA1EA5" w:rsidRPr="00F904C3">
        <w:rPr>
          <w:rFonts w:hint="eastAsia"/>
          <w:sz w:val="24"/>
          <w:szCs w:val="24"/>
          <w:highlight w:val="yellow"/>
          <w:rPrChange w:id="44" w:author="微软用户" w:date="2017-05-26T13:14:00Z">
            <w:rPr>
              <w:rFonts w:hint="eastAsia"/>
              <w:sz w:val="24"/>
              <w:szCs w:val="24"/>
            </w:rPr>
          </w:rPrChange>
        </w:rPr>
        <w:t>问</w:t>
      </w:r>
      <w:commentRangeEnd w:id="43"/>
      <w:r w:rsidR="00874054">
        <w:rPr>
          <w:rStyle w:val="a7"/>
        </w:rPr>
        <w:commentReference w:id="43"/>
      </w:r>
      <w:r w:rsidR="00EA1EA5" w:rsidRPr="00841CC9">
        <w:rPr>
          <w:sz w:val="24"/>
          <w:szCs w:val="24"/>
        </w:rPr>
        <w:t>数据库文件大小</w:t>
      </w:r>
      <w:r w:rsidR="00DF4C8F">
        <w:rPr>
          <w:rFonts w:hint="eastAsia"/>
          <w:sz w:val="24"/>
          <w:szCs w:val="24"/>
        </w:rPr>
        <w:t>。</w:t>
      </w:r>
    </w:p>
    <w:p w14:paraId="6A58F2F0" w14:textId="3C905B77" w:rsidR="00733C06" w:rsidRPr="00841CC9" w:rsidRDefault="00733C0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导入前与导入后的数据压缩比</w:t>
      </w:r>
      <w:r w:rsidR="007F3635">
        <w:rPr>
          <w:rFonts w:hint="eastAsia"/>
          <w:sz w:val="24"/>
          <w:szCs w:val="24"/>
        </w:rPr>
        <w:t>。</w:t>
      </w:r>
    </w:p>
    <w:p w14:paraId="1D3BF245" w14:textId="77777777" w:rsidR="002E7CEB" w:rsidRPr="00841CC9" w:rsidRDefault="002E7CEB" w:rsidP="0058213E">
      <w:pPr>
        <w:spacing w:line="360" w:lineRule="auto"/>
        <w:ind w:firstLine="420"/>
        <w:rPr>
          <w:sz w:val="24"/>
          <w:szCs w:val="24"/>
        </w:rPr>
      </w:pPr>
    </w:p>
    <w:p w14:paraId="1FC9F1EC" w14:textId="6E00D3BF" w:rsidR="00755EF8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45" w:name="_Toc483300928"/>
      <w:bookmarkStart w:id="46" w:name="_Toc483525681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333C85">
        <w:rPr>
          <w:rStyle w:val="3Char"/>
          <w:sz w:val="24"/>
          <w:szCs w:val="24"/>
        </w:rPr>
        <w:t xml:space="preserve">3 </w:t>
      </w:r>
      <w:r w:rsidR="009440FB" w:rsidRPr="00841CC9">
        <w:rPr>
          <w:rStyle w:val="3Char"/>
          <w:sz w:val="24"/>
          <w:szCs w:val="24"/>
        </w:rPr>
        <w:t>写入</w:t>
      </w:r>
      <w:r w:rsidR="003D0D58">
        <w:rPr>
          <w:rStyle w:val="3Char"/>
          <w:sz w:val="24"/>
          <w:szCs w:val="24"/>
        </w:rPr>
        <w:t>性能</w:t>
      </w:r>
      <w:r w:rsidR="009440FB" w:rsidRPr="00841CC9">
        <w:rPr>
          <w:rStyle w:val="3Char"/>
          <w:sz w:val="24"/>
          <w:szCs w:val="24"/>
        </w:rPr>
        <w:t>测试</w:t>
      </w:r>
      <w:bookmarkEnd w:id="45"/>
      <w:bookmarkEnd w:id="46"/>
      <w:r w:rsidR="009440FB" w:rsidRPr="00841CC9">
        <w:rPr>
          <w:rStyle w:val="3Char"/>
          <w:rFonts w:hint="eastAsia"/>
          <w:sz w:val="24"/>
          <w:szCs w:val="24"/>
        </w:rPr>
        <w:t xml:space="preserve"> </w:t>
      </w:r>
    </w:p>
    <w:p w14:paraId="2152AEB2" w14:textId="136EAA61" w:rsidR="009440FB" w:rsidRPr="00841CC9" w:rsidRDefault="00D2360D" w:rsidP="005821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在测试压力模式一</w:t>
      </w:r>
      <w:r w:rsidR="00874ECC">
        <w:rPr>
          <w:rFonts w:hint="eastAsia"/>
          <w:sz w:val="24"/>
          <w:szCs w:val="24"/>
        </w:rPr>
        <w:t>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五，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九</w:t>
      </w:r>
      <w:r w:rsidR="00D87A4B">
        <w:rPr>
          <w:rFonts w:hint="eastAsia"/>
          <w:sz w:val="24"/>
          <w:szCs w:val="24"/>
        </w:rPr>
        <w:t>3</w:t>
      </w:r>
      <w:r w:rsidR="00874ECC">
        <w:rPr>
          <w:rFonts w:hint="eastAsia"/>
          <w:sz w:val="24"/>
          <w:szCs w:val="24"/>
        </w:rPr>
        <w:t>种模式下进行测试</w:t>
      </w:r>
      <w:r w:rsidR="00962A65">
        <w:rPr>
          <w:rFonts w:hint="eastAsia"/>
          <w:sz w:val="24"/>
          <w:szCs w:val="24"/>
        </w:rPr>
        <w:t>；</w:t>
      </w:r>
    </w:p>
    <w:p w14:paraId="2C27EB2C" w14:textId="7E2E4237" w:rsidR="00B746D9" w:rsidRDefault="009135AD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BF3E15">
        <w:rPr>
          <w:rFonts w:hint="eastAsia"/>
          <w:sz w:val="24"/>
          <w:szCs w:val="24"/>
        </w:rPr>
        <w:t>进行连续加压，加压到每秒钟写入</w:t>
      </w:r>
      <w:r w:rsidR="00BF3E15" w:rsidRPr="00F904C3">
        <w:rPr>
          <w:sz w:val="24"/>
          <w:szCs w:val="24"/>
          <w:highlight w:val="yellow"/>
          <w:rPrChange w:id="47" w:author="微软用户" w:date="2017-05-26T13:15:00Z">
            <w:rPr>
              <w:sz w:val="24"/>
              <w:szCs w:val="24"/>
            </w:rPr>
          </w:rPrChange>
        </w:rPr>
        <w:t>1000</w:t>
      </w:r>
      <w:r w:rsidR="00BF3E15" w:rsidRPr="00F904C3">
        <w:rPr>
          <w:rFonts w:hint="eastAsia"/>
          <w:sz w:val="24"/>
          <w:szCs w:val="24"/>
          <w:highlight w:val="yellow"/>
          <w:rPrChange w:id="48" w:author="微软用户" w:date="2017-05-26T13:15:00Z">
            <w:rPr>
              <w:rFonts w:hint="eastAsia"/>
              <w:sz w:val="24"/>
              <w:szCs w:val="24"/>
            </w:rPr>
          </w:rPrChange>
        </w:rPr>
        <w:t>的点</w:t>
      </w:r>
      <w:commentRangeStart w:id="49"/>
      <w:r w:rsidR="00BF3E15" w:rsidRPr="00F904C3">
        <w:rPr>
          <w:rFonts w:hint="eastAsia"/>
          <w:sz w:val="24"/>
          <w:szCs w:val="24"/>
          <w:highlight w:val="yellow"/>
          <w:rPrChange w:id="50" w:author="微软用户" w:date="2017-05-26T13:15:00Z">
            <w:rPr>
              <w:rFonts w:hint="eastAsia"/>
              <w:sz w:val="24"/>
              <w:szCs w:val="24"/>
            </w:rPr>
          </w:rPrChange>
        </w:rPr>
        <w:t>后</w:t>
      </w:r>
      <w:commentRangeEnd w:id="49"/>
      <w:r w:rsidR="00874054">
        <w:rPr>
          <w:rStyle w:val="a7"/>
        </w:rPr>
        <w:commentReference w:id="49"/>
      </w:r>
      <w:r w:rsidR="00BF3E15">
        <w:rPr>
          <w:rFonts w:hint="eastAsia"/>
          <w:sz w:val="24"/>
          <w:szCs w:val="24"/>
        </w:rPr>
        <w:t>，然后通过加设备进行加压</w:t>
      </w:r>
      <w:r w:rsidR="000309AE">
        <w:rPr>
          <w:rFonts w:hint="eastAsia"/>
          <w:sz w:val="24"/>
          <w:szCs w:val="24"/>
        </w:rPr>
        <w:t>。</w:t>
      </w:r>
    </w:p>
    <w:p w14:paraId="46AEC4B9" w14:textId="77777777" w:rsidR="00466EEA" w:rsidRDefault="00D94B02" w:rsidP="001174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加压过程</w:t>
      </w:r>
      <w:r w:rsidR="009F741B">
        <w:rPr>
          <w:rFonts w:hint="eastAsia"/>
          <w:sz w:val="24"/>
          <w:szCs w:val="24"/>
        </w:rPr>
        <w:t>:</w:t>
      </w:r>
    </w:p>
    <w:p w14:paraId="4FAF2274" w14:textId="7EFB37B9" w:rsidR="000309AE" w:rsidRDefault="006E25A3" w:rsidP="001174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577F09">
        <w:rPr>
          <w:rFonts w:hint="eastAsia"/>
          <w:sz w:val="24"/>
          <w:szCs w:val="24"/>
        </w:rPr>
        <w:t>使用一个设备</w:t>
      </w:r>
      <w:r w:rsidR="00466EEA">
        <w:rPr>
          <w:rFonts w:hint="eastAsia"/>
          <w:sz w:val="24"/>
          <w:szCs w:val="24"/>
        </w:rPr>
        <w:t>，</w:t>
      </w:r>
      <w:r w:rsidR="0044007F">
        <w:rPr>
          <w:rFonts w:hint="eastAsia"/>
          <w:sz w:val="24"/>
          <w:szCs w:val="24"/>
        </w:rPr>
        <w:t>每</w:t>
      </w:r>
      <w:r w:rsidR="003F25A0">
        <w:rPr>
          <w:rFonts w:hint="eastAsia"/>
          <w:sz w:val="24"/>
          <w:szCs w:val="24"/>
        </w:rPr>
        <w:t>秒</w:t>
      </w:r>
      <w:r w:rsidR="0044007F">
        <w:rPr>
          <w:rFonts w:hint="eastAsia"/>
          <w:sz w:val="24"/>
          <w:szCs w:val="24"/>
        </w:rPr>
        <w:t>写入</w:t>
      </w:r>
      <w:r w:rsidR="0044007F">
        <w:rPr>
          <w:rFonts w:hint="eastAsia"/>
          <w:sz w:val="24"/>
          <w:szCs w:val="24"/>
        </w:rPr>
        <w:t>1</w:t>
      </w:r>
      <w:r w:rsidR="0044007F">
        <w:rPr>
          <w:rFonts w:hint="eastAsia"/>
          <w:sz w:val="24"/>
          <w:szCs w:val="24"/>
        </w:rPr>
        <w:t>个数据点</w:t>
      </w:r>
      <w:r w:rsidR="00217780">
        <w:rPr>
          <w:rFonts w:hint="eastAsia"/>
          <w:sz w:val="24"/>
          <w:szCs w:val="24"/>
        </w:rPr>
        <w:t>，计算每秒写入的数据点数</w:t>
      </w:r>
      <w:r w:rsidR="00875D73">
        <w:rPr>
          <w:rFonts w:hint="eastAsia"/>
          <w:sz w:val="24"/>
          <w:szCs w:val="24"/>
        </w:rPr>
        <w:t>，然后再</w:t>
      </w:r>
      <w:r w:rsidR="00FF54C1">
        <w:rPr>
          <w:rFonts w:hint="eastAsia"/>
          <w:sz w:val="24"/>
          <w:szCs w:val="24"/>
        </w:rPr>
        <w:t>每秒</w:t>
      </w:r>
      <w:r w:rsidR="00875D73">
        <w:rPr>
          <w:rFonts w:hint="eastAsia"/>
          <w:sz w:val="24"/>
          <w:szCs w:val="24"/>
        </w:rPr>
        <w:t>写入</w:t>
      </w:r>
      <w:r w:rsidR="00875D73">
        <w:rPr>
          <w:rFonts w:hint="eastAsia"/>
          <w:sz w:val="24"/>
          <w:szCs w:val="24"/>
        </w:rPr>
        <w:t>2</w:t>
      </w:r>
      <w:r w:rsidR="00875D73">
        <w:rPr>
          <w:rFonts w:hint="eastAsia"/>
          <w:sz w:val="24"/>
          <w:szCs w:val="24"/>
        </w:rPr>
        <w:t>个数据点，计算每秒的数据点数，</w:t>
      </w:r>
      <w:r w:rsidR="0097052A">
        <w:rPr>
          <w:rFonts w:hint="eastAsia"/>
          <w:sz w:val="24"/>
          <w:szCs w:val="24"/>
        </w:rPr>
        <w:t>计算完后再</w:t>
      </w:r>
      <w:r w:rsidR="00FF54C1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写入</w:t>
      </w:r>
      <w:r w:rsidR="0097052A">
        <w:rPr>
          <w:rFonts w:hint="eastAsia"/>
          <w:sz w:val="24"/>
          <w:szCs w:val="24"/>
        </w:rPr>
        <w:t>3</w:t>
      </w:r>
      <w:r w:rsidR="0097052A">
        <w:rPr>
          <w:rFonts w:hint="eastAsia"/>
          <w:sz w:val="24"/>
          <w:szCs w:val="24"/>
        </w:rPr>
        <w:t>个数据</w:t>
      </w:r>
      <w:r w:rsidR="0097052A">
        <w:rPr>
          <w:rFonts w:hint="eastAsia"/>
          <w:sz w:val="24"/>
          <w:szCs w:val="24"/>
        </w:rPr>
        <w:lastRenderedPageBreak/>
        <w:t>点，计算</w:t>
      </w:r>
      <w:r w:rsidR="001075E3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的数据点数</w:t>
      </w:r>
      <w:r w:rsidR="001075E3">
        <w:rPr>
          <w:rFonts w:hint="eastAsia"/>
          <w:sz w:val="24"/>
          <w:szCs w:val="24"/>
        </w:rPr>
        <w:t>，以此类推</w:t>
      </w:r>
      <w:r w:rsidR="003F25A0">
        <w:rPr>
          <w:rFonts w:hint="eastAsia"/>
          <w:sz w:val="24"/>
          <w:szCs w:val="24"/>
        </w:rPr>
        <w:t>，直到单设备</w:t>
      </w:r>
      <w:r w:rsidR="00CA3656">
        <w:rPr>
          <w:rFonts w:hint="eastAsia"/>
          <w:sz w:val="24"/>
          <w:szCs w:val="24"/>
        </w:rPr>
        <w:t>每秒写入</w:t>
      </w:r>
      <w:r w:rsidR="00CA3656">
        <w:rPr>
          <w:rFonts w:hint="eastAsia"/>
          <w:sz w:val="24"/>
          <w:szCs w:val="24"/>
        </w:rPr>
        <w:t>1000</w:t>
      </w:r>
      <w:r w:rsidR="00CA3656">
        <w:rPr>
          <w:rFonts w:hint="eastAsia"/>
          <w:sz w:val="24"/>
          <w:szCs w:val="24"/>
        </w:rPr>
        <w:t>个数据点</w:t>
      </w:r>
      <w:r w:rsidR="00C57F7B">
        <w:rPr>
          <w:rFonts w:hint="eastAsia"/>
          <w:sz w:val="24"/>
          <w:szCs w:val="24"/>
        </w:rPr>
        <w:t>，计算每秒写入的数据点数</w:t>
      </w:r>
      <w:r w:rsidR="00E57E56">
        <w:rPr>
          <w:rFonts w:hint="eastAsia"/>
          <w:sz w:val="24"/>
          <w:szCs w:val="24"/>
        </w:rPr>
        <w:t>，然后增加一个设备，原设备每秒写入</w:t>
      </w:r>
      <w:r w:rsidR="00E57E56">
        <w:rPr>
          <w:rFonts w:hint="eastAsia"/>
          <w:sz w:val="24"/>
          <w:szCs w:val="24"/>
        </w:rPr>
        <w:t>1000</w:t>
      </w:r>
      <w:r w:rsidR="00E57E56">
        <w:rPr>
          <w:rFonts w:hint="eastAsia"/>
          <w:sz w:val="24"/>
          <w:szCs w:val="24"/>
        </w:rPr>
        <w:t>个数据点不变，</w:t>
      </w:r>
      <w:r w:rsidR="00734FF2">
        <w:rPr>
          <w:rFonts w:hint="eastAsia"/>
          <w:sz w:val="24"/>
          <w:szCs w:val="24"/>
        </w:rPr>
        <w:t>新设备从每秒写入</w:t>
      </w:r>
      <w:r w:rsidR="00734FF2">
        <w:rPr>
          <w:rFonts w:hint="eastAsia"/>
          <w:sz w:val="24"/>
          <w:szCs w:val="24"/>
        </w:rPr>
        <w:t>1</w:t>
      </w:r>
      <w:r w:rsidR="00734FF2">
        <w:rPr>
          <w:rFonts w:hint="eastAsia"/>
          <w:sz w:val="24"/>
          <w:szCs w:val="24"/>
        </w:rPr>
        <w:t>个数据点不断增加到每秒写入</w:t>
      </w:r>
      <w:r w:rsidR="00734FF2">
        <w:rPr>
          <w:rFonts w:hint="eastAsia"/>
          <w:sz w:val="24"/>
          <w:szCs w:val="24"/>
        </w:rPr>
        <w:t>1000</w:t>
      </w:r>
      <w:r w:rsidR="00734FF2">
        <w:rPr>
          <w:rFonts w:hint="eastAsia"/>
          <w:sz w:val="24"/>
          <w:szCs w:val="24"/>
        </w:rPr>
        <w:t>个数据点</w:t>
      </w:r>
      <w:r w:rsidR="000B677F">
        <w:rPr>
          <w:rFonts w:hint="eastAsia"/>
          <w:sz w:val="24"/>
          <w:szCs w:val="24"/>
        </w:rPr>
        <w:t>，以此类推，不断增加设备</w:t>
      </w:r>
      <w:r w:rsidR="008A3B1F">
        <w:rPr>
          <w:rFonts w:hint="eastAsia"/>
          <w:sz w:val="24"/>
          <w:szCs w:val="24"/>
        </w:rPr>
        <w:t>，直到全被设备每秒写入的点数增加，而入库的数据点数不</w:t>
      </w:r>
      <w:r w:rsidR="009F6D11">
        <w:rPr>
          <w:rFonts w:hint="eastAsia"/>
          <w:sz w:val="24"/>
          <w:szCs w:val="24"/>
        </w:rPr>
        <w:t>再</w:t>
      </w:r>
      <w:r w:rsidR="008A3B1F">
        <w:rPr>
          <w:rFonts w:hint="eastAsia"/>
          <w:sz w:val="24"/>
          <w:szCs w:val="24"/>
        </w:rPr>
        <w:t>增加，停止加压</w:t>
      </w:r>
      <w:r w:rsidR="006C658B">
        <w:rPr>
          <w:rFonts w:hint="eastAsia"/>
          <w:sz w:val="24"/>
          <w:szCs w:val="24"/>
        </w:rPr>
        <w:t>。</w:t>
      </w:r>
    </w:p>
    <w:p w14:paraId="642C1687" w14:textId="2C78EA71" w:rsidR="009E6416" w:rsidRPr="006F0FBA" w:rsidRDefault="009E641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连续加压</w:t>
      </w:r>
      <w:r w:rsidR="00376A09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每秒写入的数据点数</w:t>
      </w:r>
    </w:p>
    <w:p w14:paraId="70480F83" w14:textId="77777777" w:rsidR="003D0AEA" w:rsidRPr="00841CC9" w:rsidRDefault="003D0AEA" w:rsidP="0058213E">
      <w:pPr>
        <w:spacing w:line="360" w:lineRule="auto"/>
        <w:rPr>
          <w:sz w:val="24"/>
          <w:szCs w:val="24"/>
        </w:rPr>
      </w:pPr>
    </w:p>
    <w:p w14:paraId="366B27D6" w14:textId="35C6CE1D" w:rsidR="00911232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51" w:name="_Toc483300929"/>
      <w:bookmarkStart w:id="52" w:name="_Toc483525682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782D">
        <w:rPr>
          <w:rStyle w:val="3Char"/>
          <w:sz w:val="24"/>
          <w:szCs w:val="24"/>
        </w:rPr>
        <w:t xml:space="preserve">4 </w:t>
      </w:r>
      <w:r w:rsidR="00A74C01">
        <w:rPr>
          <w:rStyle w:val="3Char"/>
          <w:sz w:val="24"/>
          <w:szCs w:val="24"/>
        </w:rPr>
        <w:t>查询</w:t>
      </w:r>
      <w:r w:rsidR="00F37BA8">
        <w:rPr>
          <w:rStyle w:val="3Char"/>
          <w:sz w:val="24"/>
          <w:szCs w:val="24"/>
        </w:rPr>
        <w:t>性能</w:t>
      </w:r>
      <w:r w:rsidR="00CA79F2" w:rsidRPr="00841CC9">
        <w:rPr>
          <w:rStyle w:val="3Char"/>
          <w:sz w:val="24"/>
          <w:szCs w:val="24"/>
        </w:rPr>
        <w:t>测试</w:t>
      </w:r>
      <w:bookmarkEnd w:id="51"/>
      <w:bookmarkEnd w:id="52"/>
    </w:p>
    <w:p w14:paraId="47E3FE4E" w14:textId="27D0334C" w:rsidR="00AA5EA2" w:rsidRPr="00841CC9" w:rsidRDefault="00D30EDC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进行读取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7B28A1">
        <w:rPr>
          <w:rFonts w:hint="eastAsia"/>
          <w:sz w:val="24"/>
          <w:szCs w:val="24"/>
        </w:rPr>
        <w:t>对某个数据点进行</w:t>
      </w:r>
      <w:r w:rsidR="00FE2FC6">
        <w:rPr>
          <w:rFonts w:hint="eastAsia"/>
          <w:sz w:val="24"/>
          <w:szCs w:val="24"/>
        </w:rPr>
        <w:t>查询</w:t>
      </w:r>
      <w:r w:rsidR="009D1001" w:rsidRPr="00841CC9">
        <w:rPr>
          <w:rFonts w:hint="eastAsia"/>
          <w:sz w:val="24"/>
          <w:szCs w:val="24"/>
        </w:rPr>
        <w:t>)</w:t>
      </w:r>
    </w:p>
    <w:p w14:paraId="109FCDB5" w14:textId="26C2E19E" w:rsidR="000E5D82" w:rsidRPr="00841CC9" w:rsidRDefault="000E5D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5DA34449" w14:textId="77777777" w:rsidR="008C7DBD" w:rsidRPr="00841CC9" w:rsidRDefault="008C7DBD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查询限制为单设备</w:t>
      </w:r>
    </w:p>
    <w:p w14:paraId="5B7F92D0" w14:textId="2355821A" w:rsidR="00F747C6" w:rsidRPr="00841CC9" w:rsidRDefault="00A67A26" w:rsidP="0058213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十二</w:t>
      </w:r>
      <w:r w:rsidR="007B3692" w:rsidRPr="00841CC9">
        <w:rPr>
          <w:sz w:val="24"/>
          <w:szCs w:val="24"/>
        </w:rPr>
        <w:t>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14:paraId="4A47279E" w14:textId="10D87E39" w:rsidR="00482950" w:rsidRPr="00841CC9" w:rsidRDefault="000C660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26C7B982" w14:textId="1D563AF3" w:rsidR="00E77C74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53" w:name="_Toc483300930"/>
      <w:bookmarkStart w:id="54" w:name="_Toc483525683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2B5C">
        <w:rPr>
          <w:rStyle w:val="3Char"/>
          <w:sz w:val="24"/>
          <w:szCs w:val="24"/>
        </w:rPr>
        <w:t>5</w:t>
      </w:r>
      <w:r w:rsidR="004C58B7">
        <w:rPr>
          <w:rStyle w:val="3Char"/>
          <w:sz w:val="24"/>
          <w:szCs w:val="24"/>
        </w:rPr>
        <w:t xml:space="preserve"> </w:t>
      </w:r>
      <w:r w:rsidR="002B68BA">
        <w:rPr>
          <w:rStyle w:val="3Char"/>
          <w:sz w:val="24"/>
          <w:szCs w:val="24"/>
        </w:rPr>
        <w:t>聚合查询</w:t>
      </w:r>
      <w:r w:rsidR="00A7101B">
        <w:rPr>
          <w:rStyle w:val="3Char"/>
          <w:sz w:val="24"/>
          <w:szCs w:val="24"/>
        </w:rPr>
        <w:t>性能</w:t>
      </w:r>
      <w:r w:rsidR="00515A87" w:rsidRPr="00841CC9">
        <w:rPr>
          <w:rStyle w:val="3Char"/>
          <w:rFonts w:hint="eastAsia"/>
          <w:sz w:val="24"/>
          <w:szCs w:val="24"/>
        </w:rPr>
        <w:t>操作</w:t>
      </w:r>
      <w:bookmarkEnd w:id="53"/>
      <w:bookmarkEnd w:id="54"/>
    </w:p>
    <w:p w14:paraId="4324F84B" w14:textId="3085CD35" w:rsidR="00BA09FD" w:rsidRPr="00841CC9" w:rsidRDefault="00BA09FD" w:rsidP="00C4380F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>查询限制为单设备</w:t>
      </w:r>
      <w:r w:rsidR="00CA7396" w:rsidRPr="00841CC9">
        <w:rPr>
          <w:rFonts w:hint="eastAsia"/>
          <w:sz w:val="24"/>
          <w:szCs w:val="24"/>
        </w:rPr>
        <w:t>，</w:t>
      </w:r>
      <w:r w:rsidR="00CA7396" w:rsidRPr="00841CC9">
        <w:rPr>
          <w:sz w:val="24"/>
          <w:szCs w:val="24"/>
        </w:rPr>
        <w:t>同一</w:t>
      </w:r>
      <w:r w:rsidR="00586204">
        <w:rPr>
          <w:rFonts w:hint="eastAsia"/>
          <w:sz w:val="24"/>
          <w:szCs w:val="24"/>
        </w:rPr>
        <w:t>数据</w:t>
      </w:r>
      <w:r w:rsidR="000E42E8">
        <w:rPr>
          <w:rFonts w:hint="eastAsia"/>
          <w:sz w:val="24"/>
          <w:szCs w:val="24"/>
        </w:rPr>
        <w:t>点</w:t>
      </w:r>
      <w:r w:rsidR="004D779D" w:rsidRPr="00841CC9">
        <w:rPr>
          <w:sz w:val="24"/>
          <w:szCs w:val="24"/>
        </w:rPr>
        <w:t>测试聚合条件</w:t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  <w:r w:rsidR="00D302A9">
        <w:rPr>
          <w:rFonts w:hint="eastAsia"/>
          <w:sz w:val="24"/>
          <w:szCs w:val="24"/>
        </w:rPr>
        <w:t>，</w:t>
      </w:r>
      <w:r w:rsidR="00791067" w:rsidRPr="00841CC9">
        <w:rPr>
          <w:sz w:val="24"/>
          <w:szCs w:val="24"/>
        </w:rPr>
        <w:t>分别是</w:t>
      </w:r>
      <w:r w:rsidR="00F532A6">
        <w:rPr>
          <w:rFonts w:hint="eastAsia"/>
          <w:sz w:val="24"/>
          <w:szCs w:val="24"/>
        </w:rPr>
        <w:t>十二</w:t>
      </w:r>
      <w:r w:rsidR="00791067" w:rsidRPr="00841CC9">
        <w:rPr>
          <w:sz w:val="24"/>
          <w:szCs w:val="24"/>
        </w:rPr>
        <w:t>个模式下进行计算</w:t>
      </w:r>
      <w:r w:rsidR="00586040">
        <w:rPr>
          <w:rFonts w:hint="eastAsia"/>
          <w:sz w:val="24"/>
          <w:szCs w:val="24"/>
        </w:rPr>
        <w:t>。</w:t>
      </w:r>
    </w:p>
    <w:p w14:paraId="0EB2CF30" w14:textId="134273EB" w:rsidR="008F7014" w:rsidRPr="00841CC9" w:rsidRDefault="00BA09FD" w:rsidP="000C137E">
      <w:pPr>
        <w:spacing w:line="360" w:lineRule="auto"/>
        <w:ind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D7F53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）</w:t>
      </w:r>
      <w:r w:rsidR="007D7F53" w:rsidRPr="00841CC9">
        <w:rPr>
          <w:rFonts w:hint="eastAsia"/>
          <w:sz w:val="24"/>
          <w:szCs w:val="24"/>
        </w:rPr>
        <w:t>1</w:t>
      </w:r>
      <w:r w:rsidR="007D7F53"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14:paraId="7CC32519" w14:textId="7765C0D4" w:rsidR="00054976" w:rsidRPr="00841CC9" w:rsidRDefault="008F7014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</w:t>
      </w:r>
      <w:r w:rsidR="00376A09">
        <w:rPr>
          <w:rFonts w:hint="eastAsia"/>
          <w:sz w:val="24"/>
          <w:szCs w:val="24"/>
        </w:rPr>
        <w:t>）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14:paraId="657326EB" w14:textId="3DE41F89" w:rsidR="00E17668" w:rsidRPr="00841CC9" w:rsidRDefault="004131D5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4F5A91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天</w:t>
      </w:r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14:paraId="0DA8E283" w14:textId="0EBDE571" w:rsidR="00F64BDF" w:rsidRPr="00841CC9" w:rsidRDefault="00E17668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0E73A9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周</w:t>
      </w:r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  <w:r w:rsidR="00ED3B8F">
        <w:rPr>
          <w:rFonts w:hint="eastAsia"/>
          <w:sz w:val="24"/>
          <w:szCs w:val="24"/>
        </w:rPr>
        <w:t>。</w:t>
      </w:r>
    </w:p>
    <w:p w14:paraId="2306669A" w14:textId="2617DCAB" w:rsidR="00C67FDF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55" w:name="_Toc483300931"/>
      <w:bookmarkStart w:id="56" w:name="_Toc483525684"/>
      <w:r>
        <w:rPr>
          <w:rFonts w:hint="eastAsia"/>
          <w:sz w:val="28"/>
          <w:szCs w:val="28"/>
        </w:rPr>
        <w:t>3</w:t>
      </w:r>
      <w:r w:rsidR="002B34CE" w:rsidRPr="00ED7F3E">
        <w:rPr>
          <w:sz w:val="28"/>
          <w:szCs w:val="28"/>
        </w:rPr>
        <w:t>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996E84">
        <w:rPr>
          <w:rFonts w:hint="eastAsia"/>
          <w:sz w:val="28"/>
          <w:szCs w:val="28"/>
        </w:rPr>
        <w:t>数据管理的其他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  <w:bookmarkEnd w:id="55"/>
      <w:bookmarkEnd w:id="56"/>
    </w:p>
    <w:p w14:paraId="1B7B9094" w14:textId="577BA67C" w:rsidR="00DD18F8" w:rsidRPr="00795765" w:rsidRDefault="008A4974" w:rsidP="0058213E">
      <w:pPr>
        <w:spacing w:line="360" w:lineRule="auto"/>
        <w:outlineLvl w:val="2"/>
        <w:rPr>
          <w:rStyle w:val="3Char"/>
          <w:bCs w:val="0"/>
          <w:sz w:val="24"/>
          <w:szCs w:val="24"/>
        </w:rPr>
      </w:pPr>
      <w:bookmarkStart w:id="57" w:name="_Toc483300932"/>
      <w:bookmarkStart w:id="58" w:name="_Toc483525685"/>
      <w:r>
        <w:rPr>
          <w:rStyle w:val="3Char"/>
          <w:rFonts w:hint="eastAsia"/>
          <w:bCs w:val="0"/>
          <w:sz w:val="24"/>
          <w:szCs w:val="24"/>
        </w:rPr>
        <w:t>3</w:t>
      </w:r>
      <w:r w:rsidR="002B34CE" w:rsidRPr="00795765">
        <w:rPr>
          <w:rStyle w:val="3Char"/>
          <w:rFonts w:hint="eastAsia"/>
          <w:bCs w:val="0"/>
          <w:sz w:val="24"/>
          <w:szCs w:val="24"/>
        </w:rPr>
        <w:t>.2.1</w:t>
      </w:r>
      <w:r w:rsidR="0028307E">
        <w:rPr>
          <w:rStyle w:val="3Char"/>
          <w:bCs w:val="0"/>
          <w:sz w:val="24"/>
          <w:szCs w:val="24"/>
        </w:rPr>
        <w:t xml:space="preserve"> </w:t>
      </w:r>
      <w:r w:rsidR="00366A70" w:rsidRPr="00795765">
        <w:rPr>
          <w:rStyle w:val="3Char"/>
          <w:bCs w:val="0"/>
          <w:sz w:val="24"/>
          <w:szCs w:val="24"/>
        </w:rPr>
        <w:t>数据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update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测试</w:t>
      </w:r>
      <w:bookmarkEnd w:id="57"/>
      <w:bookmarkEnd w:id="58"/>
    </w:p>
    <w:p w14:paraId="6E664804" w14:textId="4B0643CB" w:rsidR="00AF11A9" w:rsidRPr="00841CC9" w:rsidRDefault="00AF11A9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lastRenderedPageBreak/>
        <w:t>十</w:t>
      </w:r>
      <w:r w:rsidR="001D633C">
        <w:rPr>
          <w:sz w:val="24"/>
          <w:szCs w:val="24"/>
        </w:rPr>
        <w:t>二</w:t>
      </w:r>
      <w:r w:rsidRPr="00841CC9">
        <w:rPr>
          <w:sz w:val="24"/>
          <w:szCs w:val="24"/>
        </w:rPr>
        <w:t>种模式下，</w:t>
      </w:r>
      <w:r w:rsidR="00265E9A">
        <w:rPr>
          <w:rFonts w:hint="eastAsia"/>
          <w:sz w:val="24"/>
          <w:szCs w:val="24"/>
        </w:rPr>
        <w:t>在线</w:t>
      </w:r>
      <w:r w:rsidRPr="00841CC9">
        <w:rPr>
          <w:sz w:val="24"/>
          <w:szCs w:val="24"/>
        </w:rPr>
        <w:t>插入数据，</w:t>
      </w:r>
      <w:r w:rsidRPr="00841CC9">
        <w:rPr>
          <w:rFonts w:hint="eastAsia"/>
          <w:sz w:val="24"/>
          <w:szCs w:val="24"/>
        </w:rPr>
        <w:t>0</w:t>
      </w:r>
      <w:r w:rsidRPr="00841CC9">
        <w:rPr>
          <w:sz w:val="24"/>
          <w:szCs w:val="24"/>
        </w:rPr>
        <w:t>.</w:t>
      </w:r>
      <w:r w:rsidR="00554FD8">
        <w:rPr>
          <w:sz w:val="24"/>
          <w:szCs w:val="24"/>
        </w:rPr>
        <w:t>0</w:t>
      </w:r>
      <w:r w:rsidR="00C75748">
        <w:rPr>
          <w:sz w:val="24"/>
          <w:szCs w:val="24"/>
        </w:rPr>
        <w:t>0</w:t>
      </w:r>
      <w:r w:rsidRPr="00841CC9">
        <w:rPr>
          <w:sz w:val="24"/>
          <w:szCs w:val="24"/>
        </w:rPr>
        <w:t>1</w:t>
      </w:r>
      <w:commentRangeStart w:id="59"/>
      <w:r w:rsidRPr="00841CC9">
        <w:rPr>
          <w:sz w:val="24"/>
          <w:szCs w:val="24"/>
        </w:rPr>
        <w:t>几率</w:t>
      </w:r>
      <w:commentRangeEnd w:id="59"/>
      <w:r w:rsidR="00E103D0">
        <w:rPr>
          <w:rStyle w:val="a7"/>
        </w:rPr>
        <w:commentReference w:id="59"/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  <w:r w:rsidR="00A55FC8">
        <w:rPr>
          <w:rFonts w:hint="eastAsia"/>
          <w:sz w:val="24"/>
          <w:szCs w:val="24"/>
        </w:rPr>
        <w:t>,</w:t>
      </w:r>
      <w:r w:rsidR="00CB24C0" w:rsidRPr="00CB24C0">
        <w:rPr>
          <w:rFonts w:hint="eastAsia"/>
          <w:sz w:val="24"/>
          <w:szCs w:val="24"/>
        </w:rPr>
        <w:t xml:space="preserve"> </w:t>
      </w:r>
      <w:r w:rsidR="004B2C6B">
        <w:rPr>
          <w:sz w:val="24"/>
          <w:szCs w:val="24"/>
        </w:rPr>
        <w:t>1</w:t>
      </w:r>
      <w:r w:rsidR="00265E9A">
        <w:rPr>
          <w:rFonts w:hint="eastAsia"/>
          <w:sz w:val="24"/>
          <w:szCs w:val="24"/>
        </w:rPr>
        <w:t>小时后</w:t>
      </w:r>
      <w:r w:rsidR="00A55FC8">
        <w:rPr>
          <w:rFonts w:hint="eastAsia"/>
          <w:sz w:val="24"/>
          <w:szCs w:val="24"/>
        </w:rPr>
        <w:t>进行</w:t>
      </w:r>
      <w:r w:rsidR="00265E9A">
        <w:rPr>
          <w:rFonts w:hint="eastAsia"/>
          <w:sz w:val="24"/>
          <w:szCs w:val="24"/>
        </w:rPr>
        <w:t>更新操作</w:t>
      </w:r>
      <w:r w:rsidR="00CA0C1B">
        <w:rPr>
          <w:rFonts w:hint="eastAsia"/>
          <w:sz w:val="24"/>
          <w:szCs w:val="24"/>
        </w:rPr>
        <w:t>。</w:t>
      </w:r>
    </w:p>
    <w:p w14:paraId="64E5C1E1" w14:textId="4A63A31B" w:rsidR="004B7DDB" w:rsidRPr="00795765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60" w:name="_Toc483300933"/>
      <w:bookmarkStart w:id="61" w:name="_Toc483525686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>.2.2</w:t>
      </w:r>
      <w:r w:rsidR="0028307E">
        <w:rPr>
          <w:rStyle w:val="3Char"/>
          <w:sz w:val="24"/>
          <w:szCs w:val="24"/>
        </w:rPr>
        <w:t xml:space="preserve"> </w:t>
      </w:r>
      <w:r w:rsidR="005A18A2" w:rsidRPr="00795765">
        <w:rPr>
          <w:rStyle w:val="3Char"/>
          <w:rFonts w:hint="eastAsia"/>
          <w:sz w:val="24"/>
          <w:szCs w:val="24"/>
        </w:rPr>
        <w:t>数据</w:t>
      </w:r>
      <w:r w:rsidR="005A18A2" w:rsidRPr="00795765">
        <w:rPr>
          <w:rStyle w:val="3Char"/>
          <w:rFonts w:hint="eastAsia"/>
          <w:sz w:val="24"/>
          <w:szCs w:val="24"/>
        </w:rPr>
        <w:t>random</w:t>
      </w:r>
      <w:r w:rsidR="005A18A2" w:rsidRPr="00795765">
        <w:rPr>
          <w:rStyle w:val="3Char"/>
          <w:sz w:val="24"/>
          <w:szCs w:val="24"/>
        </w:rPr>
        <w:t xml:space="preserve"> insert</w:t>
      </w:r>
      <w:bookmarkEnd w:id="60"/>
      <w:bookmarkEnd w:id="61"/>
    </w:p>
    <w:p w14:paraId="5D4BBB77" w14:textId="44669AFC" w:rsidR="00EE1E45" w:rsidRPr="00841CC9" w:rsidRDefault="008A43AB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插入数据时候，随机漏掉数据并且记录，在后面进行批量</w:t>
      </w:r>
      <w:r w:rsidRPr="00841CC9">
        <w:rPr>
          <w:rFonts w:hint="eastAsia"/>
          <w:sz w:val="24"/>
          <w:szCs w:val="24"/>
        </w:rPr>
        <w:t>random insert</w:t>
      </w:r>
      <w:r w:rsidRPr="00841CC9">
        <w:rPr>
          <w:sz w:val="24"/>
          <w:szCs w:val="24"/>
        </w:rPr>
        <w:t xml:space="preserve"> </w:t>
      </w:r>
      <w:r w:rsidRPr="00841CC9">
        <w:rPr>
          <w:sz w:val="24"/>
          <w:szCs w:val="24"/>
        </w:rPr>
        <w:t>操作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计算</w:t>
      </w:r>
      <w:r w:rsidRPr="00841CC9">
        <w:rPr>
          <w:rFonts w:hint="eastAsia"/>
          <w:sz w:val="24"/>
          <w:szCs w:val="24"/>
        </w:rPr>
        <w:t>insert</w:t>
      </w:r>
      <w:r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  <w:r w:rsidR="00CA0C1B">
        <w:rPr>
          <w:rFonts w:hint="eastAsia"/>
          <w:sz w:val="24"/>
          <w:szCs w:val="24"/>
        </w:rPr>
        <w:t>。</w:t>
      </w:r>
    </w:p>
    <w:p w14:paraId="3D639F32" w14:textId="530A1223" w:rsidR="00C60213" w:rsidRPr="00C75D67" w:rsidRDefault="00A014FC" w:rsidP="0058213E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模式一，模式五，模式九</w:t>
      </w:r>
      <w:r w:rsidR="006428E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种模式下，</w:t>
      </w:r>
      <w:r w:rsidR="00B349CB">
        <w:rPr>
          <w:rFonts w:hint="eastAsia"/>
          <w:sz w:val="24"/>
          <w:szCs w:val="24"/>
        </w:rPr>
        <w:t>实时</w:t>
      </w:r>
      <w:r w:rsidR="00DC324B" w:rsidRPr="00841CC9">
        <w:rPr>
          <w:sz w:val="24"/>
          <w:szCs w:val="24"/>
        </w:rPr>
        <w:t>插入数据，</w:t>
      </w:r>
      <w:r w:rsidR="00DC324B" w:rsidRPr="00841CC9">
        <w:rPr>
          <w:rFonts w:hint="eastAsia"/>
          <w:sz w:val="24"/>
          <w:szCs w:val="24"/>
        </w:rPr>
        <w:t>0</w:t>
      </w:r>
      <w:r w:rsidR="00DC324B" w:rsidRPr="00841CC9">
        <w:rPr>
          <w:sz w:val="24"/>
          <w:szCs w:val="24"/>
        </w:rPr>
        <w:t>.</w:t>
      </w:r>
      <w:r w:rsidR="00970FEF">
        <w:rPr>
          <w:sz w:val="24"/>
          <w:szCs w:val="24"/>
        </w:rPr>
        <w:t>00</w:t>
      </w:r>
      <w:r w:rsidR="00DC324B" w:rsidRPr="00841CC9">
        <w:rPr>
          <w:sz w:val="24"/>
          <w:szCs w:val="24"/>
        </w:rPr>
        <w:t>1</w:t>
      </w:r>
      <w:r w:rsidR="00DC324B" w:rsidRPr="00841CC9">
        <w:rPr>
          <w:sz w:val="24"/>
          <w:szCs w:val="24"/>
        </w:rPr>
        <w:t>几率漏掉数据</w:t>
      </w:r>
      <w:r w:rsidR="00CB6698" w:rsidRPr="00841CC9">
        <w:rPr>
          <w:sz w:val="24"/>
          <w:szCs w:val="24"/>
        </w:rPr>
        <w:t>，后面再插入漏掉的数据</w:t>
      </w:r>
      <w:r w:rsidR="00C75D67">
        <w:rPr>
          <w:rFonts w:hint="eastAsia"/>
          <w:sz w:val="24"/>
          <w:szCs w:val="24"/>
        </w:rPr>
        <w:t>，</w:t>
      </w:r>
      <w:r w:rsidR="00B03526">
        <w:rPr>
          <w:sz w:val="24"/>
          <w:szCs w:val="24"/>
        </w:rPr>
        <w:t>1H</w:t>
      </w:r>
      <w:r w:rsidR="00C75D67">
        <w:rPr>
          <w:rFonts w:hint="eastAsia"/>
          <w:sz w:val="24"/>
          <w:szCs w:val="24"/>
        </w:rPr>
        <w:t>进行</w:t>
      </w:r>
      <w:r w:rsidR="00B03526">
        <w:rPr>
          <w:rFonts w:hint="eastAsia"/>
          <w:sz w:val="24"/>
          <w:szCs w:val="24"/>
        </w:rPr>
        <w:t>insert</w:t>
      </w:r>
      <w:r w:rsidR="00CA0C1B">
        <w:rPr>
          <w:rFonts w:hint="eastAsia"/>
          <w:sz w:val="24"/>
          <w:szCs w:val="24"/>
        </w:rPr>
        <w:t>。</w:t>
      </w:r>
    </w:p>
    <w:p w14:paraId="31DF0846" w14:textId="6818936D" w:rsidR="002773BE" w:rsidRPr="00795765" w:rsidRDefault="008A4974" w:rsidP="0058213E">
      <w:pPr>
        <w:spacing w:line="360" w:lineRule="auto"/>
        <w:outlineLvl w:val="2"/>
        <w:rPr>
          <w:sz w:val="24"/>
          <w:szCs w:val="24"/>
        </w:rPr>
      </w:pPr>
      <w:bookmarkStart w:id="62" w:name="_Toc483300934"/>
      <w:bookmarkStart w:id="63" w:name="_Toc483525687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.2.3 </w:t>
      </w:r>
      <w:r w:rsidR="00AF67D1" w:rsidRPr="00795765">
        <w:rPr>
          <w:rStyle w:val="3Char"/>
          <w:rFonts w:hint="eastAsia"/>
          <w:sz w:val="24"/>
          <w:szCs w:val="24"/>
        </w:rPr>
        <w:t>删除某个时间之前的数据</w:t>
      </w:r>
      <w:bookmarkEnd w:id="62"/>
      <w:bookmarkEnd w:id="63"/>
      <w:r w:rsidR="00AF67D1" w:rsidRPr="00795765">
        <w:rPr>
          <w:rFonts w:hint="eastAsia"/>
          <w:sz w:val="24"/>
          <w:szCs w:val="24"/>
        </w:rPr>
        <w:t xml:space="preserve"> </w:t>
      </w:r>
    </w:p>
    <w:p w14:paraId="544D275E" w14:textId="57DE3161" w:rsidR="002D2AB3" w:rsidRPr="00841CC9" w:rsidRDefault="002D2AB3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="00CB7532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周内的数据</w:t>
      </w:r>
    </w:p>
    <w:p w14:paraId="2EEC14FF" w14:textId="7AE2B048" w:rsidR="00877A96" w:rsidRPr="00841CC9" w:rsidRDefault="00D31E09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</w:t>
      </w:r>
      <w:commentRangeStart w:id="64"/>
      <w:r w:rsidRPr="00841CC9">
        <w:rPr>
          <w:rFonts w:hint="eastAsia"/>
          <w:sz w:val="24"/>
          <w:szCs w:val="24"/>
        </w:rPr>
        <w:t>所用的延迟</w:t>
      </w:r>
      <w:r w:rsidRPr="00841CC9">
        <w:rPr>
          <w:rFonts w:hint="eastAsia"/>
          <w:sz w:val="24"/>
          <w:szCs w:val="24"/>
        </w:rPr>
        <w:t>ms,</w:t>
      </w:r>
      <w:commentRangeEnd w:id="64"/>
      <w:r w:rsidR="00E103D0">
        <w:rPr>
          <w:rStyle w:val="a7"/>
        </w:rPr>
        <w:commentReference w:id="64"/>
      </w:r>
      <w:r w:rsidR="00265E9A">
        <w:rPr>
          <w:rFonts w:hint="eastAsia"/>
          <w:sz w:val="24"/>
          <w:szCs w:val="24"/>
        </w:rPr>
        <w:t xml:space="preserve"> </w:t>
      </w:r>
      <w:r w:rsidRPr="00841CC9">
        <w:rPr>
          <w:rFonts w:hint="eastAsia"/>
          <w:sz w:val="24"/>
          <w:szCs w:val="24"/>
        </w:rPr>
        <w:t>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14:paraId="31EE37EE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删除所有数据</w:t>
      </w:r>
    </w:p>
    <w:p w14:paraId="1AE46F45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进行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次操作，计算出</w:t>
      </w:r>
      <w:r w:rsidR="00A279C3" w:rsidRPr="00841CC9">
        <w:rPr>
          <w:rFonts w:hint="eastAsia"/>
          <w:sz w:val="24"/>
          <w:szCs w:val="24"/>
        </w:rPr>
        <w:t>min,max,avg,95%,99%</w:t>
      </w:r>
    </w:p>
    <w:p w14:paraId="41C42EBF" w14:textId="6591BBA1" w:rsidR="00A9713B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65" w:name="_Toc483300935"/>
      <w:bookmarkStart w:id="66" w:name="_Toc483525688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.2.4 </w:t>
      </w:r>
      <w:r w:rsidR="007B3C53" w:rsidRPr="00795765">
        <w:rPr>
          <w:rStyle w:val="3Char"/>
          <w:rFonts w:hint="eastAsia"/>
          <w:sz w:val="24"/>
          <w:szCs w:val="24"/>
        </w:rPr>
        <w:t>数据导出</w:t>
      </w:r>
      <w:bookmarkEnd w:id="65"/>
      <w:bookmarkEnd w:id="66"/>
    </w:p>
    <w:p w14:paraId="1E422D0E" w14:textId="07F9A92B" w:rsidR="007B3C53" w:rsidRPr="00841CC9" w:rsidRDefault="009B0D25" w:rsidP="0058213E">
      <w:pPr>
        <w:spacing w:line="360" w:lineRule="auto"/>
        <w:rPr>
          <w:sz w:val="24"/>
          <w:szCs w:val="24"/>
        </w:rPr>
      </w:pPr>
      <w:bookmarkStart w:id="67" w:name="_Toc483525689"/>
      <w:r w:rsidRPr="00117449">
        <w:rPr>
          <w:rStyle w:val="3Char"/>
          <w:rFonts w:hint="eastAsia"/>
          <w:b w:val="0"/>
          <w:sz w:val="24"/>
          <w:szCs w:val="24"/>
        </w:rPr>
        <w:t>首先导入</w:t>
      </w:r>
      <w:bookmarkEnd w:id="67"/>
      <w:r w:rsidRPr="00117449">
        <w:rPr>
          <w:rFonts w:hint="eastAsia"/>
          <w:sz w:val="24"/>
          <w:szCs w:val="24"/>
        </w:rPr>
        <w:t>单设备，有</w:t>
      </w:r>
      <w:r w:rsidRPr="00117449">
        <w:rPr>
          <w:sz w:val="24"/>
          <w:szCs w:val="24"/>
        </w:rPr>
        <w:t>500</w:t>
      </w:r>
      <w:r w:rsidRPr="00117449">
        <w:rPr>
          <w:rFonts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117449">
        <w:rPr>
          <w:sz w:val="24"/>
          <w:szCs w:val="24"/>
        </w:rPr>
        <w:t>302,400,000</w:t>
      </w:r>
      <w:r w:rsidRPr="00117449">
        <w:rPr>
          <w:rFonts w:hint="eastAsia"/>
          <w:sz w:val="24"/>
          <w:szCs w:val="24"/>
        </w:rPr>
        <w:t>个数据</w:t>
      </w:r>
      <w:r w:rsidR="00117449">
        <w:rPr>
          <w:rFonts w:hint="eastAsia"/>
          <w:sz w:val="24"/>
          <w:szCs w:val="24"/>
        </w:rPr>
        <w:t>点</w:t>
      </w:r>
      <w:r w:rsidR="00ED3E46" w:rsidRPr="00882391">
        <w:rPr>
          <w:rFonts w:hint="eastAsia"/>
          <w:sz w:val="24"/>
          <w:szCs w:val="24"/>
        </w:rPr>
        <w:t>。</w:t>
      </w:r>
      <w:r w:rsidR="007B3C53" w:rsidRPr="00841CC9">
        <w:rPr>
          <w:rFonts w:hint="eastAsia"/>
          <w:sz w:val="24"/>
          <w:szCs w:val="24"/>
        </w:rPr>
        <w:t>首先判断目标数据库是否支持导出功能，然后测试导出性能</w:t>
      </w:r>
    </w:p>
    <w:p w14:paraId="6BC7397E" w14:textId="643049FD" w:rsidR="00B50947" w:rsidRPr="00841CC9" w:rsidRDefault="003F1A82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="00D62CCC">
        <w:rPr>
          <w:rFonts w:hint="eastAsia"/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14:paraId="54F57495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678661DA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2964CD5A" w14:textId="48473372" w:rsidR="00A120AA" w:rsidRDefault="00A120AA" w:rsidP="0058213E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06A5C" w14:textId="396D8B26" w:rsidR="00364FD2" w:rsidRPr="002A2B93" w:rsidRDefault="00486D62" w:rsidP="0058213E">
      <w:pPr>
        <w:pStyle w:val="1"/>
        <w:spacing w:line="360" w:lineRule="auto"/>
        <w:rPr>
          <w:sz w:val="30"/>
          <w:szCs w:val="30"/>
        </w:rPr>
      </w:pPr>
      <w:bookmarkStart w:id="68" w:name="_Toc483300936"/>
      <w:bookmarkStart w:id="69" w:name="_Toc483525690"/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>.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  <w:bookmarkEnd w:id="68"/>
      <w:bookmarkEnd w:id="69"/>
    </w:p>
    <w:p w14:paraId="4F7D41E2" w14:textId="1083C748" w:rsidR="006C14A8" w:rsidRPr="00225200" w:rsidRDefault="00C817AF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70" w:name="_Toc483300937"/>
      <w:bookmarkStart w:id="71" w:name="_Toc483525691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4.1</w:t>
      </w:r>
      <w:r w:rsidR="00AB1905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8E654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  <w:bookmarkEnd w:id="70"/>
      <w:bookmarkEnd w:id="71"/>
    </w:p>
    <w:p w14:paraId="13555BB0" w14:textId="77777777" w:rsidR="00A4652D" w:rsidRPr="00841CC9" w:rsidRDefault="00A82B88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14:paraId="4CAB2795" w14:textId="54EF0965" w:rsidR="000D2ABB" w:rsidRPr="00841CC9" w:rsidRDefault="005E652D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</w:t>
      </w:r>
      <w:commentRangeStart w:id="72"/>
      <w:del w:id="73" w:author="微软用户" w:date="2017-05-26T14:20:00Z">
        <w:r w:rsidRPr="00841CC9" w:rsidDel="00E103D0">
          <w:rPr>
            <w:rFonts w:hint="eastAsia"/>
            <w:sz w:val="24"/>
            <w:szCs w:val="24"/>
          </w:rPr>
          <w:delText>(</w:delText>
        </w:r>
      </w:del>
      <w:commentRangeEnd w:id="72"/>
      <w:r w:rsidR="00E103D0">
        <w:rPr>
          <w:rStyle w:val="a7"/>
        </w:rPr>
        <w:commentReference w:id="72"/>
      </w:r>
      <w:r w:rsidR="001F4F23" w:rsidRPr="00841CC9">
        <w:rPr>
          <w:sz w:val="24"/>
          <w:szCs w:val="24"/>
        </w:rPr>
        <w:t>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14:paraId="5D1A6541" w14:textId="77777777" w:rsidR="00EB1B91" w:rsidRPr="00841CC9" w:rsidRDefault="00EB1B91" w:rsidP="0058213E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14:paraId="58AB5E8E" w14:textId="77777777" w:rsidR="00FC0E47" w:rsidRPr="00841CC9" w:rsidRDefault="00FC0E47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14:paraId="415755A9" w14:textId="77777777" w:rsidR="00FE24BC" w:rsidRPr="00841CC9" w:rsidRDefault="00FE24BC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14:paraId="4E7E19B2" w14:textId="280AB9F1" w:rsidR="00874E07" w:rsidRPr="00225200" w:rsidRDefault="00600C79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74" w:name="_Toc483300938"/>
      <w:bookmarkStart w:id="75" w:name="_Toc483525692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4.2 </w:t>
      </w:r>
      <w:r w:rsidR="00D0327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74"/>
      <w:bookmarkEnd w:id="75"/>
    </w:p>
    <w:p w14:paraId="56ACB1AE" w14:textId="77777777" w:rsidR="00D03275" w:rsidRPr="00841CC9" w:rsidRDefault="00203C53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14:paraId="3A294F41" w14:textId="77777777" w:rsidR="00EA39CF" w:rsidRPr="00841CC9" w:rsidRDefault="002F66E5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14:paraId="5DD251CB" w14:textId="77777777" w:rsidR="0020442A" w:rsidRPr="00841CC9" w:rsidRDefault="001F35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14:paraId="6898C923" w14:textId="6983EAA9" w:rsidR="0004012C" w:rsidRPr="00225200" w:rsidRDefault="00CF3FC3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76" w:name="_Toc483300939"/>
      <w:bookmarkStart w:id="77" w:name="_Toc483525693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4.3 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4012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76"/>
      <w:bookmarkEnd w:id="77"/>
    </w:p>
    <w:p w14:paraId="48692F3D" w14:textId="0695BCF4" w:rsidR="00CD5D0D" w:rsidRPr="00841CC9" w:rsidRDefault="00CD5D0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，对应各个传感器的有效时间</w:t>
      </w:r>
      <w:r w:rsidR="005728A5">
        <w:rPr>
          <w:rFonts w:hint="eastAsia"/>
          <w:sz w:val="24"/>
          <w:szCs w:val="24"/>
        </w:rPr>
        <w:t>，设备中对应各个数据采集点</w:t>
      </w:r>
      <w:r w:rsidR="00677DD2">
        <w:rPr>
          <w:rFonts w:hint="eastAsia"/>
          <w:sz w:val="24"/>
          <w:szCs w:val="24"/>
        </w:rPr>
        <w:t>（传感器）</w:t>
      </w:r>
      <w:r w:rsidR="005728A5">
        <w:rPr>
          <w:rFonts w:hint="eastAsia"/>
          <w:sz w:val="24"/>
          <w:szCs w:val="24"/>
        </w:rPr>
        <w:t>的</w:t>
      </w:r>
      <w:r w:rsidR="00677DD2">
        <w:rPr>
          <w:rFonts w:hint="eastAsia"/>
          <w:sz w:val="24"/>
          <w:szCs w:val="24"/>
        </w:rPr>
        <w:t xml:space="preserve"> </w:t>
      </w:r>
      <w:r w:rsidR="0016707A">
        <w:rPr>
          <w:rFonts w:hint="eastAsia"/>
          <w:sz w:val="24"/>
          <w:szCs w:val="24"/>
        </w:rPr>
        <w:t>生成频率</w:t>
      </w:r>
      <w:r w:rsidR="00B03A13">
        <w:rPr>
          <w:rFonts w:hint="eastAsia"/>
          <w:sz w:val="24"/>
          <w:szCs w:val="24"/>
        </w:rPr>
        <w:t>，数据发送的</w:t>
      </w:r>
      <w:r w:rsidR="00652E83">
        <w:rPr>
          <w:rFonts w:hint="eastAsia"/>
          <w:sz w:val="24"/>
          <w:szCs w:val="24"/>
        </w:rPr>
        <w:t>缓存</w:t>
      </w:r>
      <w:r w:rsidR="00B07FF5">
        <w:rPr>
          <w:rFonts w:hint="eastAsia"/>
          <w:sz w:val="24"/>
          <w:szCs w:val="24"/>
        </w:rPr>
        <w:t>时间</w:t>
      </w:r>
      <w:r w:rsidR="00A43582">
        <w:rPr>
          <w:rFonts w:hint="eastAsia"/>
          <w:sz w:val="24"/>
          <w:szCs w:val="24"/>
        </w:rPr>
        <w:t>（</w:t>
      </w:r>
      <w:r w:rsidR="00A43582">
        <w:rPr>
          <w:rFonts w:hint="eastAsia"/>
          <w:sz w:val="24"/>
          <w:szCs w:val="24"/>
        </w:rPr>
        <w:t>batchSize</w:t>
      </w:r>
      <w:r w:rsidR="00A43582">
        <w:rPr>
          <w:rFonts w:hint="eastAsia"/>
          <w:sz w:val="24"/>
          <w:szCs w:val="24"/>
        </w:rPr>
        <w:t>）</w:t>
      </w:r>
    </w:p>
    <w:p w14:paraId="064603BE" w14:textId="77777777" w:rsidR="00CF0E52" w:rsidRPr="00841CC9" w:rsidRDefault="00CF0E52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14:paraId="470A3590" w14:textId="77777777" w:rsidR="0068025D" w:rsidRPr="00841CC9" w:rsidRDefault="0068025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31F37E3" w14:textId="13E8A64C" w:rsidR="00122F7F" w:rsidRDefault="007D2804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78" w:name="_Toc483525694"/>
      <w:bookmarkStart w:id="79" w:name="_Toc483300940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4.4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bookmarkEnd w:id="78"/>
    </w:p>
    <w:p w14:paraId="6DB5AF39" w14:textId="3FAFFCAC" w:rsidR="00B851A8" w:rsidRPr="00841CC9" w:rsidRDefault="002972CC" w:rsidP="000371FE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Pr="00841CC9">
        <w:rPr>
          <w:rFonts w:hint="eastAsia"/>
          <w:sz w:val="24"/>
          <w:szCs w:val="24"/>
        </w:rPr>
        <w:t>)</w:t>
      </w:r>
      <w:bookmarkEnd w:id="79"/>
    </w:p>
    <w:p w14:paraId="6E101CB5" w14:textId="72F9B910" w:rsidR="00B0717D" w:rsidRPr="00841CC9" w:rsidRDefault="004F0725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r w:rsidR="00C002CB">
        <w:rPr>
          <w:rFonts w:hint="eastAsia"/>
          <w:sz w:val="24"/>
          <w:szCs w:val="24"/>
        </w:rPr>
        <w:t>引用</w:t>
      </w:r>
      <w:r w:rsidR="00C002CB">
        <w:rPr>
          <w:rFonts w:hint="eastAsia"/>
          <w:sz w:val="24"/>
          <w:szCs w:val="24"/>
        </w:rPr>
        <w:t>4.3 mertirc</w:t>
      </w:r>
      <w:r w:rsidR="00C002CB">
        <w:rPr>
          <w:sz w:val="24"/>
          <w:szCs w:val="24"/>
        </w:rPr>
        <w:t>.conf</w:t>
      </w:r>
      <w:r w:rsidR="00C002CB">
        <w:rPr>
          <w:sz w:val="24"/>
          <w:szCs w:val="24"/>
        </w:rPr>
        <w:t>中的设备</w:t>
      </w:r>
      <w:r w:rsidR="002465A9">
        <w:rPr>
          <w:rFonts w:hint="eastAsia"/>
          <w:sz w:val="24"/>
          <w:szCs w:val="24"/>
        </w:rPr>
        <w:t>，</w:t>
      </w:r>
      <w:r w:rsidR="001D07ED" w:rsidRPr="00841CC9">
        <w:rPr>
          <w:rFonts w:hint="eastAsia"/>
          <w:sz w:val="24"/>
          <w:szCs w:val="24"/>
        </w:rPr>
        <w:t>配</w:t>
      </w:r>
      <w:r w:rsidR="001D07ED" w:rsidRPr="00841CC9">
        <w:rPr>
          <w:rFonts w:hint="eastAsia"/>
          <w:sz w:val="24"/>
          <w:szCs w:val="24"/>
        </w:rPr>
        <w:lastRenderedPageBreak/>
        <w:t>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r w:rsidR="00DD0E10" w:rsidRPr="00841CC9">
        <w:rPr>
          <w:rFonts w:hint="eastAsia"/>
          <w:sz w:val="24"/>
          <w:szCs w:val="24"/>
        </w:rPr>
        <w:t>最后根据设备及目标数据库类型生成相应</w:t>
      </w:r>
      <w:r w:rsidR="00021907" w:rsidRPr="00841CC9">
        <w:rPr>
          <w:rFonts w:hint="eastAsia"/>
          <w:sz w:val="24"/>
          <w:szCs w:val="24"/>
        </w:rPr>
        <w:t>数据库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14:paraId="7B2A4775" w14:textId="77777777" w:rsidR="00B851A8" w:rsidRPr="00841CC9" w:rsidRDefault="00B851A8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</w:t>
      </w:r>
      <w:commentRangeStart w:id="80"/>
      <w:r w:rsidRPr="00841CC9">
        <w:rPr>
          <w:sz w:val="24"/>
          <w:szCs w:val="24"/>
        </w:rPr>
        <w:t>种</w:t>
      </w:r>
      <w:commentRangeEnd w:id="80"/>
      <w:r w:rsidR="005A6F89">
        <w:rPr>
          <w:rStyle w:val="a7"/>
        </w:rPr>
        <w:commentReference w:id="80"/>
      </w:r>
      <w:r w:rsidRPr="00841CC9">
        <w:rPr>
          <w:sz w:val="24"/>
          <w:szCs w:val="24"/>
        </w:rPr>
        <w:t>导入数据</w:t>
      </w:r>
    </w:p>
    <w:p w14:paraId="4C00D27C" w14:textId="30534963" w:rsidR="000C1CA0" w:rsidRDefault="00F028D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81" w:name="_Toc483525695"/>
      <w:bookmarkStart w:id="82" w:name="_Toc483300941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4.5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bookmarkEnd w:id="81"/>
    </w:p>
    <w:p w14:paraId="20044F83" w14:textId="5697B5F6" w:rsidR="00B851A8" w:rsidRPr="00841CC9" w:rsidRDefault="006F4686" w:rsidP="000C1CA0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多线程负载</w:t>
      </w:r>
      <w:r w:rsidRPr="00841CC9">
        <w:rPr>
          <w:rFonts w:hint="eastAsia"/>
          <w:sz w:val="24"/>
          <w:szCs w:val="24"/>
        </w:rPr>
        <w:t>)</w:t>
      </w:r>
      <w:bookmarkEnd w:id="82"/>
    </w:p>
    <w:p w14:paraId="606B1FBE" w14:textId="7A0BC716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0E227B">
        <w:rPr>
          <w:rFonts w:hint="eastAsia"/>
          <w:sz w:val="24"/>
          <w:szCs w:val="24"/>
        </w:rPr>
        <w:t>十二</w:t>
      </w:r>
      <w:r w:rsidRPr="00841CC9">
        <w:rPr>
          <w:sz w:val="24"/>
          <w:szCs w:val="24"/>
        </w:rPr>
        <w:t>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14:paraId="08AD9CFC" w14:textId="77777777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076C24AD" w14:textId="0B76C369" w:rsidR="00B851A8" w:rsidRPr="00225200" w:rsidRDefault="00B250B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83" w:name="_Toc483300942"/>
      <w:bookmarkStart w:id="84" w:name="_Toc483525696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4.6 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83"/>
      <w:bookmarkEnd w:id="84"/>
    </w:p>
    <w:p w14:paraId="5AC7AC01" w14:textId="77777777" w:rsidR="00C46030" w:rsidRPr="00841CC9" w:rsidRDefault="00C46030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14:paraId="55AB9AC0" w14:textId="1E451052" w:rsidR="002F3A16" w:rsidRPr="00117449" w:rsidRDefault="002F3A16" w:rsidP="00117449">
      <w:pPr>
        <w:spacing w:line="360" w:lineRule="auto"/>
        <w:outlineLvl w:val="0"/>
        <w:rPr>
          <w:sz w:val="24"/>
          <w:szCs w:val="24"/>
        </w:rPr>
      </w:pPr>
    </w:p>
    <w:sectPr w:rsidR="002F3A16" w:rsidRPr="0011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微软用户" w:date="2017-05-26T14:06:00Z" w:initials="微软用户">
    <w:p w14:paraId="5FE5D66F" w14:textId="20025F18" w:rsidR="00DD3B6F" w:rsidRDefault="00DD3B6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</w:t>
      </w:r>
      <w:r>
        <w:rPr>
          <w:rFonts w:hint="eastAsia"/>
        </w:rPr>
        <w:t>、</w:t>
      </w:r>
      <w:r w:rsidR="0081286A">
        <w:t>是否是指单机被测设备</w:t>
      </w:r>
      <w:r w:rsidR="0081286A">
        <w:rPr>
          <w:rFonts w:hint="eastAsia"/>
        </w:rPr>
        <w:t>？</w:t>
      </w:r>
    </w:p>
  </w:comment>
  <w:comment w:id="24" w:author="微软用户" w:date="2017-05-26T14:09:00Z" w:initials="微软用户">
    <w:p w14:paraId="65D7F3A4" w14:textId="24F01A80" w:rsidR="00DD3B6F" w:rsidRDefault="00DD3B6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此处的这是否是指代当前模式</w:t>
      </w:r>
      <w:r>
        <w:rPr>
          <w:rFonts w:hint="eastAsia"/>
        </w:rPr>
        <w:t>？</w:t>
      </w:r>
    </w:p>
  </w:comment>
  <w:comment w:id="32" w:author="微软用户" w:date="2017-05-26T14:10:00Z" w:initials="微软用户">
    <w:p w14:paraId="3B2D6A6D" w14:textId="5E995812" w:rsidR="00DD3B6F" w:rsidRDefault="00DD3B6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讲时打开左侧的导航</w:t>
      </w:r>
      <w:r>
        <w:rPr>
          <w:rFonts w:hint="eastAsia"/>
        </w:rPr>
        <w:t>？更清楚看到各</w:t>
      </w:r>
    </w:p>
    <w:p w14:paraId="1F38BCF4" w14:textId="5858AEF7" w:rsidR="00DD3B6F" w:rsidRDefault="00DD3B6F">
      <w:pPr>
        <w:pStyle w:val="a8"/>
      </w:pPr>
      <w:r>
        <w:t>测试项</w:t>
      </w:r>
    </w:p>
    <w:p w14:paraId="5FC6BAE2" w14:textId="77777777" w:rsidR="00812506" w:rsidRDefault="00812506">
      <w:pPr>
        <w:pStyle w:val="a8"/>
      </w:pPr>
    </w:p>
    <w:p w14:paraId="65FC5567" w14:textId="15734032" w:rsidR="00812506" w:rsidRDefault="00812506">
      <w:pPr>
        <w:pStyle w:val="a8"/>
        <w:rPr>
          <w:rFonts w:hint="eastAsia"/>
        </w:rPr>
      </w:pPr>
      <w:r>
        <w:t>加压测试是通过增加设备的数量</w:t>
      </w:r>
      <w:r>
        <w:rPr>
          <w:rFonts w:hint="eastAsia"/>
        </w:rPr>
        <w:t>。</w:t>
      </w:r>
    </w:p>
  </w:comment>
  <w:comment w:id="40" w:author="微软用户" w:date="2017-05-26T14:12:00Z" w:initials="微软用户">
    <w:p w14:paraId="3BD4A1E7" w14:textId="76150DB5" w:rsidR="00DD3B6F" w:rsidRDefault="00DD3B6F">
      <w:pPr>
        <w:pStyle w:val="a8"/>
      </w:pPr>
      <w:r>
        <w:rPr>
          <w:rStyle w:val="a7"/>
        </w:rPr>
        <w:annotationRef/>
      </w:r>
      <w:r w:rsidR="00874054">
        <w:rPr>
          <w:rFonts w:hint="eastAsia"/>
        </w:rPr>
        <w:t>4</w:t>
      </w:r>
      <w:r w:rsidR="00874054">
        <w:rPr>
          <w:rFonts w:hint="eastAsia"/>
        </w:rPr>
        <w:t>、</w:t>
      </w:r>
      <w:r>
        <w:rPr>
          <w:rFonts w:hint="eastAsia"/>
        </w:rPr>
        <w:t>上面有提及吗？是否讲解下？</w:t>
      </w:r>
    </w:p>
    <w:p w14:paraId="35A1F3E7" w14:textId="77777777" w:rsidR="00EE2F97" w:rsidRDefault="00EE2F97">
      <w:pPr>
        <w:pStyle w:val="a8"/>
      </w:pPr>
      <w:r>
        <w:t>是否提及下是数据生成器的两种模式中的</w:t>
      </w:r>
    </w:p>
    <w:p w14:paraId="73C16BCB" w14:textId="2116A522" w:rsidR="00EE2F97" w:rsidRDefault="00EE2F97">
      <w:pPr>
        <w:pStyle w:val="a8"/>
      </w:pPr>
      <w:r>
        <w:t>offline</w:t>
      </w:r>
      <w:r>
        <w:rPr>
          <w:rFonts w:hint="eastAsia"/>
        </w:rPr>
        <w:t>，</w:t>
      </w:r>
    </w:p>
  </w:comment>
  <w:comment w:id="43" w:author="微软用户" w:date="2017-05-26T14:14:00Z" w:initials="微软用户">
    <w:p w14:paraId="20BBDCDB" w14:textId="7E3836EF" w:rsidR="00874054" w:rsidRDefault="0087405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改成</w:t>
      </w:r>
      <w:r>
        <w:rPr>
          <w:rFonts w:hint="eastAsia"/>
        </w:rPr>
        <w:t xml:space="preserve">   </w:t>
      </w:r>
      <w:r>
        <w:t>为</w:t>
      </w:r>
    </w:p>
  </w:comment>
  <w:comment w:id="49" w:author="微软用户" w:date="2017-05-26T14:15:00Z" w:initials="微软用户">
    <w:p w14:paraId="4DA065F6" w14:textId="2D2871C7" w:rsidR="00874054" w:rsidRDefault="0087405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6</w:t>
      </w:r>
      <w:r>
        <w:rPr>
          <w:rFonts w:hint="eastAsia"/>
        </w:rPr>
        <w:t>、</w:t>
      </w:r>
      <w:r>
        <w:t xml:space="preserve">  </w:t>
      </w:r>
      <w:r>
        <w:t>点是否改成</w:t>
      </w:r>
      <w:r>
        <w:rPr>
          <w:rFonts w:hint="eastAsia"/>
        </w:rPr>
        <w:t xml:space="preserve">  </w:t>
      </w:r>
      <w:r>
        <w:rPr>
          <w:rFonts w:hint="eastAsia"/>
        </w:rPr>
        <w:t>数据点？</w:t>
      </w:r>
    </w:p>
  </w:comment>
  <w:comment w:id="59" w:author="微软用户" w:date="2017-05-26T14:17:00Z" w:initials="微软用户">
    <w:p w14:paraId="7CBF0E3B" w14:textId="28B81008" w:rsidR="00E103D0" w:rsidRDefault="00E103D0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7 </w:t>
      </w:r>
      <w:r>
        <w:rPr>
          <w:rFonts w:hint="eastAsia"/>
        </w:rPr>
        <w:t>、换成</w:t>
      </w:r>
      <w:r>
        <w:t xml:space="preserve"> </w:t>
      </w:r>
      <w:r>
        <w:t>概率</w:t>
      </w:r>
      <w:r>
        <w:rPr>
          <w:rFonts w:hint="eastAsia"/>
        </w:rPr>
        <w:t>？</w:t>
      </w:r>
    </w:p>
  </w:comment>
  <w:comment w:id="64" w:author="微软用户" w:date="2017-05-26T14:18:00Z" w:initials="微软用户">
    <w:p w14:paraId="7373E9CB" w14:textId="77777777" w:rsidR="00E103D0" w:rsidRDefault="00E103D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8</w:t>
      </w:r>
      <w:r>
        <w:rPr>
          <w:rFonts w:hint="eastAsia"/>
        </w:rPr>
        <w:t>、我感觉自己没读懂</w:t>
      </w:r>
      <w:r>
        <w:rPr>
          <w:rFonts w:hint="eastAsia"/>
        </w:rPr>
        <w:t xml:space="preserve"> </w:t>
      </w:r>
    </w:p>
    <w:p w14:paraId="384BB8A1" w14:textId="310B78BB" w:rsidR="00E103D0" w:rsidRDefault="00E103D0">
      <w:pPr>
        <w:pStyle w:val="a8"/>
      </w:pPr>
      <w:r>
        <w:t>所用的延迟时间</w:t>
      </w:r>
      <w:r>
        <w:rPr>
          <w:rFonts w:hint="eastAsia"/>
        </w:rPr>
        <w:t>，</w:t>
      </w:r>
      <w:r>
        <w:t>单位为</w:t>
      </w:r>
      <w:r>
        <w:t>ms?</w:t>
      </w:r>
    </w:p>
  </w:comment>
  <w:comment w:id="72" w:author="微软用户" w:date="2017-05-26T14:20:00Z" w:initials="微软用户">
    <w:p w14:paraId="195966A2" w14:textId="1F0F71C4" w:rsidR="00E103D0" w:rsidRDefault="00E103D0">
      <w:pPr>
        <w:pStyle w:val="a8"/>
      </w:pPr>
      <w:r>
        <w:rPr>
          <w:rStyle w:val="a7"/>
        </w:rPr>
        <w:annotationRef/>
      </w:r>
      <w:r>
        <w:t>这个左括号是否多余</w:t>
      </w:r>
      <w:r>
        <w:rPr>
          <w:rFonts w:hint="eastAsia"/>
        </w:rPr>
        <w:t>？</w:t>
      </w:r>
    </w:p>
  </w:comment>
  <w:comment w:id="80" w:author="微软用户" w:date="2017-05-26T14:26:00Z" w:initials="微软用户">
    <w:p w14:paraId="2BCEBEB0" w14:textId="4F536038" w:rsidR="005A6F89" w:rsidRDefault="005A6F89">
      <w:pPr>
        <w:pStyle w:val="a8"/>
      </w:pPr>
      <w:r>
        <w:rPr>
          <w:rStyle w:val="a7"/>
        </w:rPr>
        <w:annotationRef/>
      </w:r>
      <w:r>
        <w:t>种</w:t>
      </w:r>
      <w:r>
        <w:rPr>
          <w:rFonts w:hint="eastAsia"/>
        </w:rPr>
        <w:t xml:space="preserve"> </w:t>
      </w:r>
      <w:r>
        <w:rPr>
          <w:rFonts w:hint="eastAsia"/>
        </w:rPr>
        <w:t>改为中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E5D66F" w15:done="0"/>
  <w15:commentEx w15:paraId="65D7F3A4" w15:done="0"/>
  <w15:commentEx w15:paraId="65FC5567" w15:done="0"/>
  <w15:commentEx w15:paraId="73C16BCB" w15:done="0"/>
  <w15:commentEx w15:paraId="20BBDCDB" w15:done="0"/>
  <w15:commentEx w15:paraId="4DA065F6" w15:done="0"/>
  <w15:commentEx w15:paraId="7CBF0E3B" w15:done="0"/>
  <w15:commentEx w15:paraId="384BB8A1" w15:done="0"/>
  <w15:commentEx w15:paraId="195966A2" w15:done="0"/>
  <w15:commentEx w15:paraId="2BCEBEB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E7562" w14:textId="77777777" w:rsidR="00EE1DE6" w:rsidRDefault="00EE1DE6" w:rsidP="004E40C9">
      <w:r>
        <w:separator/>
      </w:r>
    </w:p>
  </w:endnote>
  <w:endnote w:type="continuationSeparator" w:id="0">
    <w:p w14:paraId="69F8700F" w14:textId="77777777" w:rsidR="00EE1DE6" w:rsidRDefault="00EE1DE6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A9981" w14:textId="77777777" w:rsidR="00EE1DE6" w:rsidRDefault="00EE1DE6" w:rsidP="004E40C9">
      <w:r>
        <w:separator/>
      </w:r>
    </w:p>
  </w:footnote>
  <w:footnote w:type="continuationSeparator" w:id="0">
    <w:p w14:paraId="5A24F1D7" w14:textId="77777777" w:rsidR="00EE1DE6" w:rsidRDefault="00EE1DE6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9632BD"/>
    <w:multiLevelType w:val="hybridMultilevel"/>
    <w:tmpl w:val="83722E2A"/>
    <w:lvl w:ilvl="0" w:tplc="A64E7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D9695D"/>
    <w:multiLevelType w:val="hybridMultilevel"/>
    <w:tmpl w:val="DCF0683C"/>
    <w:lvl w:ilvl="0" w:tplc="E4B23B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00C1A47"/>
    <w:multiLevelType w:val="multilevel"/>
    <w:tmpl w:val="7212B34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231C"/>
    <w:rsid w:val="000038EE"/>
    <w:rsid w:val="00003A34"/>
    <w:rsid w:val="00004F37"/>
    <w:rsid w:val="00005EC4"/>
    <w:rsid w:val="00007CED"/>
    <w:rsid w:val="00012AB0"/>
    <w:rsid w:val="000146B6"/>
    <w:rsid w:val="000149B5"/>
    <w:rsid w:val="000159A3"/>
    <w:rsid w:val="00020D33"/>
    <w:rsid w:val="00021166"/>
    <w:rsid w:val="00021907"/>
    <w:rsid w:val="00023B3A"/>
    <w:rsid w:val="000309AE"/>
    <w:rsid w:val="000332BD"/>
    <w:rsid w:val="00035B05"/>
    <w:rsid w:val="0003696C"/>
    <w:rsid w:val="000371FE"/>
    <w:rsid w:val="0004012C"/>
    <w:rsid w:val="00041C22"/>
    <w:rsid w:val="00041F34"/>
    <w:rsid w:val="000420AF"/>
    <w:rsid w:val="00044474"/>
    <w:rsid w:val="00046B94"/>
    <w:rsid w:val="00050B91"/>
    <w:rsid w:val="00052B09"/>
    <w:rsid w:val="000539E9"/>
    <w:rsid w:val="00054976"/>
    <w:rsid w:val="000603D8"/>
    <w:rsid w:val="00060C62"/>
    <w:rsid w:val="0006496A"/>
    <w:rsid w:val="00066E05"/>
    <w:rsid w:val="0007097E"/>
    <w:rsid w:val="00071844"/>
    <w:rsid w:val="00073763"/>
    <w:rsid w:val="00073A21"/>
    <w:rsid w:val="00083903"/>
    <w:rsid w:val="000847F0"/>
    <w:rsid w:val="000861AE"/>
    <w:rsid w:val="00090A56"/>
    <w:rsid w:val="00091F02"/>
    <w:rsid w:val="00094E8D"/>
    <w:rsid w:val="00095999"/>
    <w:rsid w:val="000A0097"/>
    <w:rsid w:val="000A101C"/>
    <w:rsid w:val="000A2E62"/>
    <w:rsid w:val="000A4F27"/>
    <w:rsid w:val="000A514C"/>
    <w:rsid w:val="000A68E9"/>
    <w:rsid w:val="000B32C1"/>
    <w:rsid w:val="000B6077"/>
    <w:rsid w:val="000B677F"/>
    <w:rsid w:val="000C137E"/>
    <w:rsid w:val="000C1CA0"/>
    <w:rsid w:val="000C2D19"/>
    <w:rsid w:val="000C2FA0"/>
    <w:rsid w:val="000C3549"/>
    <w:rsid w:val="000C4C4E"/>
    <w:rsid w:val="000C660E"/>
    <w:rsid w:val="000C70AB"/>
    <w:rsid w:val="000C7BA1"/>
    <w:rsid w:val="000D1F38"/>
    <w:rsid w:val="000D2ABB"/>
    <w:rsid w:val="000D3E3A"/>
    <w:rsid w:val="000D563F"/>
    <w:rsid w:val="000D5F97"/>
    <w:rsid w:val="000E227B"/>
    <w:rsid w:val="000E3CC7"/>
    <w:rsid w:val="000E4278"/>
    <w:rsid w:val="000E42E8"/>
    <w:rsid w:val="000E5D82"/>
    <w:rsid w:val="000E73A9"/>
    <w:rsid w:val="000F258A"/>
    <w:rsid w:val="000F3DBB"/>
    <w:rsid w:val="001011D6"/>
    <w:rsid w:val="0010610B"/>
    <w:rsid w:val="001075E3"/>
    <w:rsid w:val="00107BC7"/>
    <w:rsid w:val="00114458"/>
    <w:rsid w:val="00117449"/>
    <w:rsid w:val="00120B01"/>
    <w:rsid w:val="00121D57"/>
    <w:rsid w:val="00121FF0"/>
    <w:rsid w:val="00122F7F"/>
    <w:rsid w:val="00123022"/>
    <w:rsid w:val="0012602C"/>
    <w:rsid w:val="001309A1"/>
    <w:rsid w:val="00134045"/>
    <w:rsid w:val="00134685"/>
    <w:rsid w:val="001365F7"/>
    <w:rsid w:val="00140C9D"/>
    <w:rsid w:val="00141E46"/>
    <w:rsid w:val="00144F32"/>
    <w:rsid w:val="00145310"/>
    <w:rsid w:val="00146384"/>
    <w:rsid w:val="00147BD2"/>
    <w:rsid w:val="00152443"/>
    <w:rsid w:val="00154D67"/>
    <w:rsid w:val="00155B04"/>
    <w:rsid w:val="001615C6"/>
    <w:rsid w:val="00161B0E"/>
    <w:rsid w:val="0016707A"/>
    <w:rsid w:val="00170216"/>
    <w:rsid w:val="0017083F"/>
    <w:rsid w:val="00171EE1"/>
    <w:rsid w:val="001723EF"/>
    <w:rsid w:val="0017663C"/>
    <w:rsid w:val="001766D7"/>
    <w:rsid w:val="001846A1"/>
    <w:rsid w:val="0018726C"/>
    <w:rsid w:val="00190E27"/>
    <w:rsid w:val="001917FF"/>
    <w:rsid w:val="00192923"/>
    <w:rsid w:val="00193158"/>
    <w:rsid w:val="001A17E1"/>
    <w:rsid w:val="001A2B56"/>
    <w:rsid w:val="001A2BE5"/>
    <w:rsid w:val="001A3393"/>
    <w:rsid w:val="001B34B7"/>
    <w:rsid w:val="001B562E"/>
    <w:rsid w:val="001C26A4"/>
    <w:rsid w:val="001C4739"/>
    <w:rsid w:val="001C4A37"/>
    <w:rsid w:val="001C505D"/>
    <w:rsid w:val="001C5813"/>
    <w:rsid w:val="001C6B65"/>
    <w:rsid w:val="001C7538"/>
    <w:rsid w:val="001C7AC8"/>
    <w:rsid w:val="001D0181"/>
    <w:rsid w:val="001D07ED"/>
    <w:rsid w:val="001D633C"/>
    <w:rsid w:val="001D64E4"/>
    <w:rsid w:val="001E0A32"/>
    <w:rsid w:val="001E3A70"/>
    <w:rsid w:val="001E776C"/>
    <w:rsid w:val="001F1219"/>
    <w:rsid w:val="001F35AE"/>
    <w:rsid w:val="001F4F23"/>
    <w:rsid w:val="001F5391"/>
    <w:rsid w:val="001F5766"/>
    <w:rsid w:val="00200F86"/>
    <w:rsid w:val="00203C53"/>
    <w:rsid w:val="0020442A"/>
    <w:rsid w:val="0020554A"/>
    <w:rsid w:val="00211608"/>
    <w:rsid w:val="002125A8"/>
    <w:rsid w:val="0021271F"/>
    <w:rsid w:val="00217780"/>
    <w:rsid w:val="00222BF0"/>
    <w:rsid w:val="00224064"/>
    <w:rsid w:val="00225200"/>
    <w:rsid w:val="002265B4"/>
    <w:rsid w:val="00231983"/>
    <w:rsid w:val="00231F56"/>
    <w:rsid w:val="00234E11"/>
    <w:rsid w:val="002378D5"/>
    <w:rsid w:val="0024139F"/>
    <w:rsid w:val="0024459F"/>
    <w:rsid w:val="00244BC2"/>
    <w:rsid w:val="00244CF2"/>
    <w:rsid w:val="002465A9"/>
    <w:rsid w:val="00247379"/>
    <w:rsid w:val="00250E3A"/>
    <w:rsid w:val="00251544"/>
    <w:rsid w:val="002539E8"/>
    <w:rsid w:val="00255D92"/>
    <w:rsid w:val="002568B9"/>
    <w:rsid w:val="00262382"/>
    <w:rsid w:val="00262E94"/>
    <w:rsid w:val="002637F2"/>
    <w:rsid w:val="00264173"/>
    <w:rsid w:val="00265E9A"/>
    <w:rsid w:val="00266382"/>
    <w:rsid w:val="0026639A"/>
    <w:rsid w:val="0026719A"/>
    <w:rsid w:val="00271816"/>
    <w:rsid w:val="00274E96"/>
    <w:rsid w:val="002773BE"/>
    <w:rsid w:val="00277C6F"/>
    <w:rsid w:val="002804A5"/>
    <w:rsid w:val="0028307E"/>
    <w:rsid w:val="00283311"/>
    <w:rsid w:val="00283A5B"/>
    <w:rsid w:val="00291EB1"/>
    <w:rsid w:val="00292917"/>
    <w:rsid w:val="00295585"/>
    <w:rsid w:val="002972CC"/>
    <w:rsid w:val="00297D40"/>
    <w:rsid w:val="002A1AB4"/>
    <w:rsid w:val="002A2B93"/>
    <w:rsid w:val="002A494F"/>
    <w:rsid w:val="002A4D86"/>
    <w:rsid w:val="002A710D"/>
    <w:rsid w:val="002B18E8"/>
    <w:rsid w:val="002B1C3F"/>
    <w:rsid w:val="002B1F88"/>
    <w:rsid w:val="002B34CE"/>
    <w:rsid w:val="002B6629"/>
    <w:rsid w:val="002B68BA"/>
    <w:rsid w:val="002C0004"/>
    <w:rsid w:val="002C0C2F"/>
    <w:rsid w:val="002C398E"/>
    <w:rsid w:val="002C40E2"/>
    <w:rsid w:val="002C47B5"/>
    <w:rsid w:val="002C4ADD"/>
    <w:rsid w:val="002C4B3F"/>
    <w:rsid w:val="002C5730"/>
    <w:rsid w:val="002C705D"/>
    <w:rsid w:val="002D00F1"/>
    <w:rsid w:val="002D2AB3"/>
    <w:rsid w:val="002D7B0C"/>
    <w:rsid w:val="002E28E1"/>
    <w:rsid w:val="002E405E"/>
    <w:rsid w:val="002E5623"/>
    <w:rsid w:val="002E6943"/>
    <w:rsid w:val="002E6FD7"/>
    <w:rsid w:val="002E7CEB"/>
    <w:rsid w:val="002F03D1"/>
    <w:rsid w:val="002F3A16"/>
    <w:rsid w:val="002F5F3A"/>
    <w:rsid w:val="002F66E5"/>
    <w:rsid w:val="002F78A5"/>
    <w:rsid w:val="002F7958"/>
    <w:rsid w:val="002F79DD"/>
    <w:rsid w:val="00300ACB"/>
    <w:rsid w:val="003014F4"/>
    <w:rsid w:val="00303703"/>
    <w:rsid w:val="00303ADE"/>
    <w:rsid w:val="00303AFC"/>
    <w:rsid w:val="003050DF"/>
    <w:rsid w:val="00307E06"/>
    <w:rsid w:val="00311111"/>
    <w:rsid w:val="0032008C"/>
    <w:rsid w:val="00320C15"/>
    <w:rsid w:val="00324A07"/>
    <w:rsid w:val="003303BC"/>
    <w:rsid w:val="00333C85"/>
    <w:rsid w:val="00335E9E"/>
    <w:rsid w:val="00336627"/>
    <w:rsid w:val="003421B2"/>
    <w:rsid w:val="003437E5"/>
    <w:rsid w:val="00344985"/>
    <w:rsid w:val="0034519B"/>
    <w:rsid w:val="00350FCB"/>
    <w:rsid w:val="00351776"/>
    <w:rsid w:val="003520BD"/>
    <w:rsid w:val="00353035"/>
    <w:rsid w:val="00356E42"/>
    <w:rsid w:val="003604F9"/>
    <w:rsid w:val="00364FD2"/>
    <w:rsid w:val="003664E3"/>
    <w:rsid w:val="00366A70"/>
    <w:rsid w:val="00371513"/>
    <w:rsid w:val="00373574"/>
    <w:rsid w:val="00376A09"/>
    <w:rsid w:val="00376EE3"/>
    <w:rsid w:val="00377471"/>
    <w:rsid w:val="00380173"/>
    <w:rsid w:val="00382109"/>
    <w:rsid w:val="00385970"/>
    <w:rsid w:val="00386AE5"/>
    <w:rsid w:val="00386FE0"/>
    <w:rsid w:val="0038725D"/>
    <w:rsid w:val="00387C4D"/>
    <w:rsid w:val="003908C0"/>
    <w:rsid w:val="00390DD1"/>
    <w:rsid w:val="0039108C"/>
    <w:rsid w:val="003920A5"/>
    <w:rsid w:val="00392906"/>
    <w:rsid w:val="00395058"/>
    <w:rsid w:val="00395649"/>
    <w:rsid w:val="00396E11"/>
    <w:rsid w:val="00396E66"/>
    <w:rsid w:val="00397EDC"/>
    <w:rsid w:val="003A15FE"/>
    <w:rsid w:val="003A3C45"/>
    <w:rsid w:val="003A625D"/>
    <w:rsid w:val="003B337B"/>
    <w:rsid w:val="003B3ACE"/>
    <w:rsid w:val="003B4E59"/>
    <w:rsid w:val="003C2E44"/>
    <w:rsid w:val="003D04F7"/>
    <w:rsid w:val="003D0AEA"/>
    <w:rsid w:val="003D0D58"/>
    <w:rsid w:val="003D15AD"/>
    <w:rsid w:val="003D2AC1"/>
    <w:rsid w:val="003D42C1"/>
    <w:rsid w:val="003E1574"/>
    <w:rsid w:val="003E4A2B"/>
    <w:rsid w:val="003E4CEC"/>
    <w:rsid w:val="003E5C34"/>
    <w:rsid w:val="003E7755"/>
    <w:rsid w:val="003F1A82"/>
    <w:rsid w:val="003F25A0"/>
    <w:rsid w:val="003F3DFD"/>
    <w:rsid w:val="00400DE9"/>
    <w:rsid w:val="00404288"/>
    <w:rsid w:val="00405241"/>
    <w:rsid w:val="00405FC7"/>
    <w:rsid w:val="00410FD8"/>
    <w:rsid w:val="0041174C"/>
    <w:rsid w:val="00411A8E"/>
    <w:rsid w:val="004131D5"/>
    <w:rsid w:val="00421148"/>
    <w:rsid w:val="0042436C"/>
    <w:rsid w:val="00424EAD"/>
    <w:rsid w:val="00431EC2"/>
    <w:rsid w:val="0043319B"/>
    <w:rsid w:val="00433599"/>
    <w:rsid w:val="0043469D"/>
    <w:rsid w:val="00437164"/>
    <w:rsid w:val="0044007F"/>
    <w:rsid w:val="00441867"/>
    <w:rsid w:val="00441DBC"/>
    <w:rsid w:val="00451D28"/>
    <w:rsid w:val="0045341F"/>
    <w:rsid w:val="00456BF3"/>
    <w:rsid w:val="0045736E"/>
    <w:rsid w:val="00465510"/>
    <w:rsid w:val="00466EEA"/>
    <w:rsid w:val="0046774F"/>
    <w:rsid w:val="004717AA"/>
    <w:rsid w:val="00475C77"/>
    <w:rsid w:val="00482119"/>
    <w:rsid w:val="00482950"/>
    <w:rsid w:val="004838F1"/>
    <w:rsid w:val="0048437A"/>
    <w:rsid w:val="0048538F"/>
    <w:rsid w:val="00486D62"/>
    <w:rsid w:val="004910F2"/>
    <w:rsid w:val="00491A38"/>
    <w:rsid w:val="00492D7D"/>
    <w:rsid w:val="004965AD"/>
    <w:rsid w:val="004A2BDF"/>
    <w:rsid w:val="004A3264"/>
    <w:rsid w:val="004A4D67"/>
    <w:rsid w:val="004A7694"/>
    <w:rsid w:val="004B183A"/>
    <w:rsid w:val="004B2C6B"/>
    <w:rsid w:val="004B319F"/>
    <w:rsid w:val="004B75FE"/>
    <w:rsid w:val="004B765A"/>
    <w:rsid w:val="004B7DDB"/>
    <w:rsid w:val="004C0906"/>
    <w:rsid w:val="004C2635"/>
    <w:rsid w:val="004C3E4A"/>
    <w:rsid w:val="004C58B7"/>
    <w:rsid w:val="004C7999"/>
    <w:rsid w:val="004D6F08"/>
    <w:rsid w:val="004D779D"/>
    <w:rsid w:val="004E2136"/>
    <w:rsid w:val="004E2B1B"/>
    <w:rsid w:val="004E40C9"/>
    <w:rsid w:val="004E4C0A"/>
    <w:rsid w:val="004F0725"/>
    <w:rsid w:val="004F11B7"/>
    <w:rsid w:val="004F180F"/>
    <w:rsid w:val="004F23C7"/>
    <w:rsid w:val="004F5A91"/>
    <w:rsid w:val="004F5C34"/>
    <w:rsid w:val="004F70AE"/>
    <w:rsid w:val="004F7686"/>
    <w:rsid w:val="00510064"/>
    <w:rsid w:val="00513EB3"/>
    <w:rsid w:val="005144D1"/>
    <w:rsid w:val="00515A87"/>
    <w:rsid w:val="005164B9"/>
    <w:rsid w:val="005200CA"/>
    <w:rsid w:val="00520D94"/>
    <w:rsid w:val="00526F97"/>
    <w:rsid w:val="00527EA2"/>
    <w:rsid w:val="00530C70"/>
    <w:rsid w:val="00531981"/>
    <w:rsid w:val="005337D6"/>
    <w:rsid w:val="005376FA"/>
    <w:rsid w:val="00537B7D"/>
    <w:rsid w:val="00542B9E"/>
    <w:rsid w:val="00546F20"/>
    <w:rsid w:val="005473B8"/>
    <w:rsid w:val="005514C7"/>
    <w:rsid w:val="0055391E"/>
    <w:rsid w:val="00554FD8"/>
    <w:rsid w:val="00555776"/>
    <w:rsid w:val="00556607"/>
    <w:rsid w:val="00557128"/>
    <w:rsid w:val="00560079"/>
    <w:rsid w:val="00564804"/>
    <w:rsid w:val="005650F6"/>
    <w:rsid w:val="00566634"/>
    <w:rsid w:val="00566AFC"/>
    <w:rsid w:val="00566CD5"/>
    <w:rsid w:val="00570623"/>
    <w:rsid w:val="00571F15"/>
    <w:rsid w:val="005728A5"/>
    <w:rsid w:val="00573D4A"/>
    <w:rsid w:val="005768D6"/>
    <w:rsid w:val="00577CAF"/>
    <w:rsid w:val="00577F09"/>
    <w:rsid w:val="0058213E"/>
    <w:rsid w:val="00584D19"/>
    <w:rsid w:val="00586040"/>
    <w:rsid w:val="00586204"/>
    <w:rsid w:val="00586D68"/>
    <w:rsid w:val="00594B69"/>
    <w:rsid w:val="00597358"/>
    <w:rsid w:val="005A18A2"/>
    <w:rsid w:val="005A46E2"/>
    <w:rsid w:val="005A6F89"/>
    <w:rsid w:val="005B2295"/>
    <w:rsid w:val="005B4A41"/>
    <w:rsid w:val="005B59A1"/>
    <w:rsid w:val="005B698F"/>
    <w:rsid w:val="005C036A"/>
    <w:rsid w:val="005C2502"/>
    <w:rsid w:val="005C37B4"/>
    <w:rsid w:val="005C43B1"/>
    <w:rsid w:val="005C4A46"/>
    <w:rsid w:val="005D0096"/>
    <w:rsid w:val="005D0B79"/>
    <w:rsid w:val="005D0FEB"/>
    <w:rsid w:val="005D1B3C"/>
    <w:rsid w:val="005D1F58"/>
    <w:rsid w:val="005D410F"/>
    <w:rsid w:val="005D4F91"/>
    <w:rsid w:val="005E3A6F"/>
    <w:rsid w:val="005E44F3"/>
    <w:rsid w:val="005E516D"/>
    <w:rsid w:val="005E652D"/>
    <w:rsid w:val="005E6D7F"/>
    <w:rsid w:val="005E7F20"/>
    <w:rsid w:val="005F5AE8"/>
    <w:rsid w:val="005F7567"/>
    <w:rsid w:val="005F7B14"/>
    <w:rsid w:val="00600C79"/>
    <w:rsid w:val="0060181E"/>
    <w:rsid w:val="00601C84"/>
    <w:rsid w:val="00602933"/>
    <w:rsid w:val="0060695D"/>
    <w:rsid w:val="00606A7E"/>
    <w:rsid w:val="00606D6A"/>
    <w:rsid w:val="00611EA1"/>
    <w:rsid w:val="00612F78"/>
    <w:rsid w:val="00613C43"/>
    <w:rsid w:val="006147CF"/>
    <w:rsid w:val="006159C9"/>
    <w:rsid w:val="0061696A"/>
    <w:rsid w:val="00617C2A"/>
    <w:rsid w:val="00617C71"/>
    <w:rsid w:val="00622E36"/>
    <w:rsid w:val="006258CC"/>
    <w:rsid w:val="00631A1B"/>
    <w:rsid w:val="00633C94"/>
    <w:rsid w:val="0063732B"/>
    <w:rsid w:val="006428E1"/>
    <w:rsid w:val="00643C4C"/>
    <w:rsid w:val="006446C0"/>
    <w:rsid w:val="006452B0"/>
    <w:rsid w:val="00645475"/>
    <w:rsid w:val="0064622D"/>
    <w:rsid w:val="00646F96"/>
    <w:rsid w:val="00650CA4"/>
    <w:rsid w:val="00652E83"/>
    <w:rsid w:val="00661A0D"/>
    <w:rsid w:val="00662D83"/>
    <w:rsid w:val="00664CFD"/>
    <w:rsid w:val="00666172"/>
    <w:rsid w:val="0066640A"/>
    <w:rsid w:val="006713CF"/>
    <w:rsid w:val="0067408C"/>
    <w:rsid w:val="00675CFF"/>
    <w:rsid w:val="00677DD2"/>
    <w:rsid w:val="006800FD"/>
    <w:rsid w:val="0068025D"/>
    <w:rsid w:val="0068047D"/>
    <w:rsid w:val="00681001"/>
    <w:rsid w:val="0068552C"/>
    <w:rsid w:val="006924CC"/>
    <w:rsid w:val="00693025"/>
    <w:rsid w:val="00693487"/>
    <w:rsid w:val="006A09F5"/>
    <w:rsid w:val="006A2093"/>
    <w:rsid w:val="006B17E2"/>
    <w:rsid w:val="006B3DDA"/>
    <w:rsid w:val="006B61EA"/>
    <w:rsid w:val="006B7575"/>
    <w:rsid w:val="006C14A8"/>
    <w:rsid w:val="006C533C"/>
    <w:rsid w:val="006C54B5"/>
    <w:rsid w:val="006C658B"/>
    <w:rsid w:val="006D29AD"/>
    <w:rsid w:val="006D565E"/>
    <w:rsid w:val="006D57F9"/>
    <w:rsid w:val="006E25A3"/>
    <w:rsid w:val="006E333E"/>
    <w:rsid w:val="006E499A"/>
    <w:rsid w:val="006E4A9D"/>
    <w:rsid w:val="006E583C"/>
    <w:rsid w:val="006F05F8"/>
    <w:rsid w:val="006F0FBA"/>
    <w:rsid w:val="006F1728"/>
    <w:rsid w:val="006F1B35"/>
    <w:rsid w:val="006F2DE2"/>
    <w:rsid w:val="006F2F3C"/>
    <w:rsid w:val="006F4686"/>
    <w:rsid w:val="006F6D57"/>
    <w:rsid w:val="0070259D"/>
    <w:rsid w:val="0070400E"/>
    <w:rsid w:val="007119DD"/>
    <w:rsid w:val="0071242D"/>
    <w:rsid w:val="00712B07"/>
    <w:rsid w:val="0071588C"/>
    <w:rsid w:val="00721005"/>
    <w:rsid w:val="00733C06"/>
    <w:rsid w:val="00734223"/>
    <w:rsid w:val="00734FF2"/>
    <w:rsid w:val="007360A4"/>
    <w:rsid w:val="00743D98"/>
    <w:rsid w:val="0074474B"/>
    <w:rsid w:val="007453CC"/>
    <w:rsid w:val="007464E5"/>
    <w:rsid w:val="00750B5C"/>
    <w:rsid w:val="00751ACE"/>
    <w:rsid w:val="007549D9"/>
    <w:rsid w:val="00755EF8"/>
    <w:rsid w:val="00760832"/>
    <w:rsid w:val="00760F7E"/>
    <w:rsid w:val="00767346"/>
    <w:rsid w:val="00771A23"/>
    <w:rsid w:val="00780DED"/>
    <w:rsid w:val="00790EA0"/>
    <w:rsid w:val="00791067"/>
    <w:rsid w:val="00791C67"/>
    <w:rsid w:val="00793542"/>
    <w:rsid w:val="0079424E"/>
    <w:rsid w:val="007946B5"/>
    <w:rsid w:val="00795765"/>
    <w:rsid w:val="007B28A1"/>
    <w:rsid w:val="007B2F98"/>
    <w:rsid w:val="007B3692"/>
    <w:rsid w:val="007B3C53"/>
    <w:rsid w:val="007C49C9"/>
    <w:rsid w:val="007D2804"/>
    <w:rsid w:val="007D532F"/>
    <w:rsid w:val="007D5746"/>
    <w:rsid w:val="007D7711"/>
    <w:rsid w:val="007D7F53"/>
    <w:rsid w:val="007E2559"/>
    <w:rsid w:val="007F012F"/>
    <w:rsid w:val="007F1FFB"/>
    <w:rsid w:val="007F239E"/>
    <w:rsid w:val="007F246E"/>
    <w:rsid w:val="007F2B5C"/>
    <w:rsid w:val="007F3635"/>
    <w:rsid w:val="007F5CE2"/>
    <w:rsid w:val="007F782D"/>
    <w:rsid w:val="007F7D9B"/>
    <w:rsid w:val="008014F5"/>
    <w:rsid w:val="0080390F"/>
    <w:rsid w:val="00804F6F"/>
    <w:rsid w:val="0080631C"/>
    <w:rsid w:val="00806FD0"/>
    <w:rsid w:val="00807D54"/>
    <w:rsid w:val="00811BD7"/>
    <w:rsid w:val="00812506"/>
    <w:rsid w:val="0081286A"/>
    <w:rsid w:val="0081488E"/>
    <w:rsid w:val="008169DA"/>
    <w:rsid w:val="00821D0F"/>
    <w:rsid w:val="008238E5"/>
    <w:rsid w:val="00824681"/>
    <w:rsid w:val="008269CA"/>
    <w:rsid w:val="008302F1"/>
    <w:rsid w:val="00830CD4"/>
    <w:rsid w:val="008320F2"/>
    <w:rsid w:val="008364CD"/>
    <w:rsid w:val="0084120E"/>
    <w:rsid w:val="00841CC9"/>
    <w:rsid w:val="00851281"/>
    <w:rsid w:val="00861F3B"/>
    <w:rsid w:val="00863F68"/>
    <w:rsid w:val="00864434"/>
    <w:rsid w:val="00864DAF"/>
    <w:rsid w:val="00864FBC"/>
    <w:rsid w:val="00865389"/>
    <w:rsid w:val="008657CD"/>
    <w:rsid w:val="00865A85"/>
    <w:rsid w:val="00867299"/>
    <w:rsid w:val="00872928"/>
    <w:rsid w:val="00872DE3"/>
    <w:rsid w:val="00873540"/>
    <w:rsid w:val="00874054"/>
    <w:rsid w:val="00874E07"/>
    <w:rsid w:val="00874ECC"/>
    <w:rsid w:val="00875BB4"/>
    <w:rsid w:val="00875D73"/>
    <w:rsid w:val="00876EFE"/>
    <w:rsid w:val="00877A96"/>
    <w:rsid w:val="008820E2"/>
    <w:rsid w:val="00882391"/>
    <w:rsid w:val="00883AE2"/>
    <w:rsid w:val="00884A1F"/>
    <w:rsid w:val="0088637A"/>
    <w:rsid w:val="00891B17"/>
    <w:rsid w:val="00893EFC"/>
    <w:rsid w:val="0089623D"/>
    <w:rsid w:val="00897049"/>
    <w:rsid w:val="008A1ED6"/>
    <w:rsid w:val="008A3AEB"/>
    <w:rsid w:val="008A3B1F"/>
    <w:rsid w:val="008A43AB"/>
    <w:rsid w:val="008A4974"/>
    <w:rsid w:val="008B384C"/>
    <w:rsid w:val="008B63EE"/>
    <w:rsid w:val="008B6A67"/>
    <w:rsid w:val="008C3481"/>
    <w:rsid w:val="008C3846"/>
    <w:rsid w:val="008C3AA4"/>
    <w:rsid w:val="008C4562"/>
    <w:rsid w:val="008C76EE"/>
    <w:rsid w:val="008C7DBD"/>
    <w:rsid w:val="008D0B28"/>
    <w:rsid w:val="008D0CBE"/>
    <w:rsid w:val="008D57BC"/>
    <w:rsid w:val="008D693E"/>
    <w:rsid w:val="008D7A1B"/>
    <w:rsid w:val="008E4750"/>
    <w:rsid w:val="008E5ABC"/>
    <w:rsid w:val="008E6541"/>
    <w:rsid w:val="008E6FEF"/>
    <w:rsid w:val="008E7E4F"/>
    <w:rsid w:val="008F192A"/>
    <w:rsid w:val="008F2AA4"/>
    <w:rsid w:val="008F349C"/>
    <w:rsid w:val="008F40AB"/>
    <w:rsid w:val="008F4782"/>
    <w:rsid w:val="008F6EE8"/>
    <w:rsid w:val="008F7014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240C4"/>
    <w:rsid w:val="00925007"/>
    <w:rsid w:val="00931CB2"/>
    <w:rsid w:val="009328E4"/>
    <w:rsid w:val="009331F1"/>
    <w:rsid w:val="009379DC"/>
    <w:rsid w:val="0094226C"/>
    <w:rsid w:val="009440FB"/>
    <w:rsid w:val="0095196A"/>
    <w:rsid w:val="009547A4"/>
    <w:rsid w:val="009575BC"/>
    <w:rsid w:val="00961C08"/>
    <w:rsid w:val="00961DE8"/>
    <w:rsid w:val="00961EF3"/>
    <w:rsid w:val="00962259"/>
    <w:rsid w:val="00962A65"/>
    <w:rsid w:val="0097052A"/>
    <w:rsid w:val="00970FEF"/>
    <w:rsid w:val="009714BD"/>
    <w:rsid w:val="0097390B"/>
    <w:rsid w:val="009747B7"/>
    <w:rsid w:val="00976F1F"/>
    <w:rsid w:val="009803A0"/>
    <w:rsid w:val="00982BB0"/>
    <w:rsid w:val="00986A53"/>
    <w:rsid w:val="00986B80"/>
    <w:rsid w:val="00992038"/>
    <w:rsid w:val="00995C86"/>
    <w:rsid w:val="00996E84"/>
    <w:rsid w:val="009A108D"/>
    <w:rsid w:val="009A30D7"/>
    <w:rsid w:val="009A697D"/>
    <w:rsid w:val="009A7E51"/>
    <w:rsid w:val="009B0D25"/>
    <w:rsid w:val="009B4065"/>
    <w:rsid w:val="009B44F1"/>
    <w:rsid w:val="009B4BC7"/>
    <w:rsid w:val="009B58FC"/>
    <w:rsid w:val="009B70CE"/>
    <w:rsid w:val="009C10EC"/>
    <w:rsid w:val="009C1F9F"/>
    <w:rsid w:val="009C221C"/>
    <w:rsid w:val="009C47CC"/>
    <w:rsid w:val="009D0C3E"/>
    <w:rsid w:val="009D1001"/>
    <w:rsid w:val="009D1735"/>
    <w:rsid w:val="009D1BE3"/>
    <w:rsid w:val="009D2DC1"/>
    <w:rsid w:val="009D39DC"/>
    <w:rsid w:val="009D601F"/>
    <w:rsid w:val="009D7363"/>
    <w:rsid w:val="009D7B1B"/>
    <w:rsid w:val="009E0753"/>
    <w:rsid w:val="009E1984"/>
    <w:rsid w:val="009E396B"/>
    <w:rsid w:val="009E6380"/>
    <w:rsid w:val="009E6416"/>
    <w:rsid w:val="009E686E"/>
    <w:rsid w:val="009E7FC9"/>
    <w:rsid w:val="009F3DAB"/>
    <w:rsid w:val="009F3F6F"/>
    <w:rsid w:val="009F6D11"/>
    <w:rsid w:val="009F741B"/>
    <w:rsid w:val="009F753F"/>
    <w:rsid w:val="00A014FC"/>
    <w:rsid w:val="00A02CF0"/>
    <w:rsid w:val="00A03A37"/>
    <w:rsid w:val="00A03B31"/>
    <w:rsid w:val="00A07315"/>
    <w:rsid w:val="00A07EC4"/>
    <w:rsid w:val="00A10F61"/>
    <w:rsid w:val="00A120AA"/>
    <w:rsid w:val="00A12AF8"/>
    <w:rsid w:val="00A12C59"/>
    <w:rsid w:val="00A12F68"/>
    <w:rsid w:val="00A14886"/>
    <w:rsid w:val="00A15308"/>
    <w:rsid w:val="00A17790"/>
    <w:rsid w:val="00A20CC9"/>
    <w:rsid w:val="00A237B7"/>
    <w:rsid w:val="00A23E7A"/>
    <w:rsid w:val="00A279C3"/>
    <w:rsid w:val="00A27C86"/>
    <w:rsid w:val="00A32626"/>
    <w:rsid w:val="00A33F3C"/>
    <w:rsid w:val="00A34D7B"/>
    <w:rsid w:val="00A41FB3"/>
    <w:rsid w:val="00A43582"/>
    <w:rsid w:val="00A4652D"/>
    <w:rsid w:val="00A46BFB"/>
    <w:rsid w:val="00A533D5"/>
    <w:rsid w:val="00A5487A"/>
    <w:rsid w:val="00A54BC2"/>
    <w:rsid w:val="00A55FC8"/>
    <w:rsid w:val="00A56A2C"/>
    <w:rsid w:val="00A6016A"/>
    <w:rsid w:val="00A66B13"/>
    <w:rsid w:val="00A67A26"/>
    <w:rsid w:val="00A70733"/>
    <w:rsid w:val="00A7101B"/>
    <w:rsid w:val="00A714B2"/>
    <w:rsid w:val="00A715F9"/>
    <w:rsid w:val="00A723EC"/>
    <w:rsid w:val="00A72D2F"/>
    <w:rsid w:val="00A7385F"/>
    <w:rsid w:val="00A74C01"/>
    <w:rsid w:val="00A76273"/>
    <w:rsid w:val="00A76703"/>
    <w:rsid w:val="00A800BB"/>
    <w:rsid w:val="00A8044C"/>
    <w:rsid w:val="00A822D8"/>
    <w:rsid w:val="00A82ADF"/>
    <w:rsid w:val="00A82B88"/>
    <w:rsid w:val="00A830B6"/>
    <w:rsid w:val="00A83C78"/>
    <w:rsid w:val="00A845C3"/>
    <w:rsid w:val="00A877C4"/>
    <w:rsid w:val="00A9150F"/>
    <w:rsid w:val="00A9398B"/>
    <w:rsid w:val="00A940A1"/>
    <w:rsid w:val="00A955BB"/>
    <w:rsid w:val="00A955BF"/>
    <w:rsid w:val="00A9713B"/>
    <w:rsid w:val="00A97244"/>
    <w:rsid w:val="00AA0EEC"/>
    <w:rsid w:val="00AA3B0F"/>
    <w:rsid w:val="00AA5EA2"/>
    <w:rsid w:val="00AA64FB"/>
    <w:rsid w:val="00AA67B6"/>
    <w:rsid w:val="00AA6B28"/>
    <w:rsid w:val="00AA7D1E"/>
    <w:rsid w:val="00AB1151"/>
    <w:rsid w:val="00AB1905"/>
    <w:rsid w:val="00AB1CBF"/>
    <w:rsid w:val="00AB38BA"/>
    <w:rsid w:val="00AB5FE3"/>
    <w:rsid w:val="00AC2C22"/>
    <w:rsid w:val="00AC2D0D"/>
    <w:rsid w:val="00AC31D6"/>
    <w:rsid w:val="00AC5B74"/>
    <w:rsid w:val="00AC7076"/>
    <w:rsid w:val="00AD00FC"/>
    <w:rsid w:val="00AD0DE9"/>
    <w:rsid w:val="00AD18D0"/>
    <w:rsid w:val="00AD6DF1"/>
    <w:rsid w:val="00AD76BE"/>
    <w:rsid w:val="00AE5FE2"/>
    <w:rsid w:val="00AF11A9"/>
    <w:rsid w:val="00AF1508"/>
    <w:rsid w:val="00AF2498"/>
    <w:rsid w:val="00AF5BC1"/>
    <w:rsid w:val="00AF5EB2"/>
    <w:rsid w:val="00AF67D1"/>
    <w:rsid w:val="00B03526"/>
    <w:rsid w:val="00B03A13"/>
    <w:rsid w:val="00B0717D"/>
    <w:rsid w:val="00B07FF5"/>
    <w:rsid w:val="00B147B8"/>
    <w:rsid w:val="00B16B4B"/>
    <w:rsid w:val="00B21DDB"/>
    <w:rsid w:val="00B224D4"/>
    <w:rsid w:val="00B2463B"/>
    <w:rsid w:val="00B250B2"/>
    <w:rsid w:val="00B251EA"/>
    <w:rsid w:val="00B278F2"/>
    <w:rsid w:val="00B3371C"/>
    <w:rsid w:val="00B349CB"/>
    <w:rsid w:val="00B357C9"/>
    <w:rsid w:val="00B3621E"/>
    <w:rsid w:val="00B43308"/>
    <w:rsid w:val="00B4533E"/>
    <w:rsid w:val="00B47703"/>
    <w:rsid w:val="00B50947"/>
    <w:rsid w:val="00B50B82"/>
    <w:rsid w:val="00B62B80"/>
    <w:rsid w:val="00B6396D"/>
    <w:rsid w:val="00B656D9"/>
    <w:rsid w:val="00B70DE7"/>
    <w:rsid w:val="00B71C76"/>
    <w:rsid w:val="00B73A96"/>
    <w:rsid w:val="00B746D9"/>
    <w:rsid w:val="00B74788"/>
    <w:rsid w:val="00B764E7"/>
    <w:rsid w:val="00B82367"/>
    <w:rsid w:val="00B824B1"/>
    <w:rsid w:val="00B851A8"/>
    <w:rsid w:val="00B851BD"/>
    <w:rsid w:val="00B911D8"/>
    <w:rsid w:val="00B921CD"/>
    <w:rsid w:val="00B96E0F"/>
    <w:rsid w:val="00B97C82"/>
    <w:rsid w:val="00BA09FD"/>
    <w:rsid w:val="00BA17B1"/>
    <w:rsid w:val="00BC3D73"/>
    <w:rsid w:val="00BC633E"/>
    <w:rsid w:val="00BC74F5"/>
    <w:rsid w:val="00BD34B8"/>
    <w:rsid w:val="00BD607A"/>
    <w:rsid w:val="00BE0B57"/>
    <w:rsid w:val="00BE1E01"/>
    <w:rsid w:val="00BE2708"/>
    <w:rsid w:val="00BE2E4A"/>
    <w:rsid w:val="00BF17A6"/>
    <w:rsid w:val="00BF2E93"/>
    <w:rsid w:val="00BF3E15"/>
    <w:rsid w:val="00BF4728"/>
    <w:rsid w:val="00BF49F3"/>
    <w:rsid w:val="00C002CB"/>
    <w:rsid w:val="00C04030"/>
    <w:rsid w:val="00C104EA"/>
    <w:rsid w:val="00C14125"/>
    <w:rsid w:val="00C15E69"/>
    <w:rsid w:val="00C15E7D"/>
    <w:rsid w:val="00C217F1"/>
    <w:rsid w:val="00C26778"/>
    <w:rsid w:val="00C30562"/>
    <w:rsid w:val="00C34730"/>
    <w:rsid w:val="00C3772F"/>
    <w:rsid w:val="00C40AB4"/>
    <w:rsid w:val="00C42363"/>
    <w:rsid w:val="00C4380F"/>
    <w:rsid w:val="00C46030"/>
    <w:rsid w:val="00C464BA"/>
    <w:rsid w:val="00C5040E"/>
    <w:rsid w:val="00C5110D"/>
    <w:rsid w:val="00C52D11"/>
    <w:rsid w:val="00C57F7B"/>
    <w:rsid w:val="00C60213"/>
    <w:rsid w:val="00C617A5"/>
    <w:rsid w:val="00C62C37"/>
    <w:rsid w:val="00C67FDF"/>
    <w:rsid w:val="00C713B8"/>
    <w:rsid w:val="00C72DB8"/>
    <w:rsid w:val="00C75748"/>
    <w:rsid w:val="00C75D67"/>
    <w:rsid w:val="00C77771"/>
    <w:rsid w:val="00C817AF"/>
    <w:rsid w:val="00C90F17"/>
    <w:rsid w:val="00C9211C"/>
    <w:rsid w:val="00C96A70"/>
    <w:rsid w:val="00C971F9"/>
    <w:rsid w:val="00CA0343"/>
    <w:rsid w:val="00CA0C1B"/>
    <w:rsid w:val="00CA15B8"/>
    <w:rsid w:val="00CA218B"/>
    <w:rsid w:val="00CA2814"/>
    <w:rsid w:val="00CA3656"/>
    <w:rsid w:val="00CA630C"/>
    <w:rsid w:val="00CA7396"/>
    <w:rsid w:val="00CA79F2"/>
    <w:rsid w:val="00CB0B54"/>
    <w:rsid w:val="00CB24C0"/>
    <w:rsid w:val="00CB6698"/>
    <w:rsid w:val="00CB7532"/>
    <w:rsid w:val="00CC406E"/>
    <w:rsid w:val="00CC5DEE"/>
    <w:rsid w:val="00CC684B"/>
    <w:rsid w:val="00CC7DBA"/>
    <w:rsid w:val="00CD1C74"/>
    <w:rsid w:val="00CD2DE6"/>
    <w:rsid w:val="00CD4471"/>
    <w:rsid w:val="00CD45B6"/>
    <w:rsid w:val="00CD4FF8"/>
    <w:rsid w:val="00CD51D2"/>
    <w:rsid w:val="00CD5D0D"/>
    <w:rsid w:val="00CD6CC8"/>
    <w:rsid w:val="00CE0CD7"/>
    <w:rsid w:val="00CE0CF8"/>
    <w:rsid w:val="00CE17AE"/>
    <w:rsid w:val="00CE3874"/>
    <w:rsid w:val="00CE39B3"/>
    <w:rsid w:val="00CE7C87"/>
    <w:rsid w:val="00CF0E52"/>
    <w:rsid w:val="00CF3FC3"/>
    <w:rsid w:val="00CF4950"/>
    <w:rsid w:val="00CF4AA9"/>
    <w:rsid w:val="00CF5AC6"/>
    <w:rsid w:val="00D0287C"/>
    <w:rsid w:val="00D03275"/>
    <w:rsid w:val="00D04056"/>
    <w:rsid w:val="00D04D47"/>
    <w:rsid w:val="00D05053"/>
    <w:rsid w:val="00D07C9A"/>
    <w:rsid w:val="00D110CE"/>
    <w:rsid w:val="00D11818"/>
    <w:rsid w:val="00D16C15"/>
    <w:rsid w:val="00D2029F"/>
    <w:rsid w:val="00D20D63"/>
    <w:rsid w:val="00D2146B"/>
    <w:rsid w:val="00D2360D"/>
    <w:rsid w:val="00D24AB3"/>
    <w:rsid w:val="00D26DAF"/>
    <w:rsid w:val="00D302A9"/>
    <w:rsid w:val="00D30EDC"/>
    <w:rsid w:val="00D30F27"/>
    <w:rsid w:val="00D31E09"/>
    <w:rsid w:val="00D3529D"/>
    <w:rsid w:val="00D36488"/>
    <w:rsid w:val="00D45BBB"/>
    <w:rsid w:val="00D46B17"/>
    <w:rsid w:val="00D46FAD"/>
    <w:rsid w:val="00D515CF"/>
    <w:rsid w:val="00D53E65"/>
    <w:rsid w:val="00D547FE"/>
    <w:rsid w:val="00D55ED2"/>
    <w:rsid w:val="00D562EF"/>
    <w:rsid w:val="00D579D1"/>
    <w:rsid w:val="00D60BBD"/>
    <w:rsid w:val="00D614E1"/>
    <w:rsid w:val="00D62CCC"/>
    <w:rsid w:val="00D676D1"/>
    <w:rsid w:val="00D7025A"/>
    <w:rsid w:val="00D77DE9"/>
    <w:rsid w:val="00D8062E"/>
    <w:rsid w:val="00D8251F"/>
    <w:rsid w:val="00D82EE2"/>
    <w:rsid w:val="00D8345A"/>
    <w:rsid w:val="00D83A24"/>
    <w:rsid w:val="00D8587B"/>
    <w:rsid w:val="00D85A11"/>
    <w:rsid w:val="00D87A4B"/>
    <w:rsid w:val="00D91A64"/>
    <w:rsid w:val="00D94A76"/>
    <w:rsid w:val="00D94B02"/>
    <w:rsid w:val="00DA30C5"/>
    <w:rsid w:val="00DA330E"/>
    <w:rsid w:val="00DA3DFF"/>
    <w:rsid w:val="00DA557F"/>
    <w:rsid w:val="00DB1D52"/>
    <w:rsid w:val="00DB7307"/>
    <w:rsid w:val="00DC0124"/>
    <w:rsid w:val="00DC09CA"/>
    <w:rsid w:val="00DC1B50"/>
    <w:rsid w:val="00DC324B"/>
    <w:rsid w:val="00DC5082"/>
    <w:rsid w:val="00DD0E10"/>
    <w:rsid w:val="00DD18F8"/>
    <w:rsid w:val="00DD1939"/>
    <w:rsid w:val="00DD1CFA"/>
    <w:rsid w:val="00DD3B6F"/>
    <w:rsid w:val="00DD3D86"/>
    <w:rsid w:val="00DD4856"/>
    <w:rsid w:val="00DD7A60"/>
    <w:rsid w:val="00DD7FCD"/>
    <w:rsid w:val="00DE0E67"/>
    <w:rsid w:val="00DE2F20"/>
    <w:rsid w:val="00DE6435"/>
    <w:rsid w:val="00DF1932"/>
    <w:rsid w:val="00DF4C8F"/>
    <w:rsid w:val="00DF5558"/>
    <w:rsid w:val="00E01472"/>
    <w:rsid w:val="00E02407"/>
    <w:rsid w:val="00E03DCD"/>
    <w:rsid w:val="00E05E03"/>
    <w:rsid w:val="00E06E6E"/>
    <w:rsid w:val="00E0719A"/>
    <w:rsid w:val="00E103D0"/>
    <w:rsid w:val="00E116FB"/>
    <w:rsid w:val="00E125D7"/>
    <w:rsid w:val="00E12EF5"/>
    <w:rsid w:val="00E1369D"/>
    <w:rsid w:val="00E17668"/>
    <w:rsid w:val="00E23917"/>
    <w:rsid w:val="00E24091"/>
    <w:rsid w:val="00E25DCB"/>
    <w:rsid w:val="00E30EFD"/>
    <w:rsid w:val="00E34799"/>
    <w:rsid w:val="00E351BB"/>
    <w:rsid w:val="00E368DF"/>
    <w:rsid w:val="00E36DF4"/>
    <w:rsid w:val="00E37325"/>
    <w:rsid w:val="00E40FAF"/>
    <w:rsid w:val="00E436E7"/>
    <w:rsid w:val="00E4633A"/>
    <w:rsid w:val="00E51445"/>
    <w:rsid w:val="00E548DE"/>
    <w:rsid w:val="00E56772"/>
    <w:rsid w:val="00E567AF"/>
    <w:rsid w:val="00E57E56"/>
    <w:rsid w:val="00E57F3B"/>
    <w:rsid w:val="00E64879"/>
    <w:rsid w:val="00E700FB"/>
    <w:rsid w:val="00E7468B"/>
    <w:rsid w:val="00E75691"/>
    <w:rsid w:val="00E775A9"/>
    <w:rsid w:val="00E77C74"/>
    <w:rsid w:val="00E826AE"/>
    <w:rsid w:val="00E84EE6"/>
    <w:rsid w:val="00E85954"/>
    <w:rsid w:val="00E95ACA"/>
    <w:rsid w:val="00E95DDB"/>
    <w:rsid w:val="00EA1EA5"/>
    <w:rsid w:val="00EA39CF"/>
    <w:rsid w:val="00EA3EF5"/>
    <w:rsid w:val="00EA63D2"/>
    <w:rsid w:val="00EB1B91"/>
    <w:rsid w:val="00EB3A8F"/>
    <w:rsid w:val="00EC2069"/>
    <w:rsid w:val="00EC236B"/>
    <w:rsid w:val="00ED3B8F"/>
    <w:rsid w:val="00ED3E46"/>
    <w:rsid w:val="00ED487E"/>
    <w:rsid w:val="00ED7F3E"/>
    <w:rsid w:val="00EE1DE6"/>
    <w:rsid w:val="00EE1E45"/>
    <w:rsid w:val="00EE22B9"/>
    <w:rsid w:val="00EE2F97"/>
    <w:rsid w:val="00EE3E61"/>
    <w:rsid w:val="00EE58DC"/>
    <w:rsid w:val="00EE6DA5"/>
    <w:rsid w:val="00EF09D1"/>
    <w:rsid w:val="00EF29EA"/>
    <w:rsid w:val="00EF6223"/>
    <w:rsid w:val="00EF7FD5"/>
    <w:rsid w:val="00F002EC"/>
    <w:rsid w:val="00F028D2"/>
    <w:rsid w:val="00F043A7"/>
    <w:rsid w:val="00F074E2"/>
    <w:rsid w:val="00F07528"/>
    <w:rsid w:val="00F12286"/>
    <w:rsid w:val="00F156FC"/>
    <w:rsid w:val="00F16557"/>
    <w:rsid w:val="00F17547"/>
    <w:rsid w:val="00F22EB1"/>
    <w:rsid w:val="00F23AEE"/>
    <w:rsid w:val="00F27844"/>
    <w:rsid w:val="00F324DA"/>
    <w:rsid w:val="00F35ED1"/>
    <w:rsid w:val="00F3693F"/>
    <w:rsid w:val="00F37BA8"/>
    <w:rsid w:val="00F42645"/>
    <w:rsid w:val="00F42AAE"/>
    <w:rsid w:val="00F45B20"/>
    <w:rsid w:val="00F45D7E"/>
    <w:rsid w:val="00F5112D"/>
    <w:rsid w:val="00F532A6"/>
    <w:rsid w:val="00F557E4"/>
    <w:rsid w:val="00F562CD"/>
    <w:rsid w:val="00F565E5"/>
    <w:rsid w:val="00F5746D"/>
    <w:rsid w:val="00F6285C"/>
    <w:rsid w:val="00F62FCD"/>
    <w:rsid w:val="00F6349F"/>
    <w:rsid w:val="00F64BDF"/>
    <w:rsid w:val="00F701AC"/>
    <w:rsid w:val="00F72EBB"/>
    <w:rsid w:val="00F7364C"/>
    <w:rsid w:val="00F747C6"/>
    <w:rsid w:val="00F74AC4"/>
    <w:rsid w:val="00F74C3D"/>
    <w:rsid w:val="00F7518E"/>
    <w:rsid w:val="00F754FE"/>
    <w:rsid w:val="00F7551F"/>
    <w:rsid w:val="00F815AC"/>
    <w:rsid w:val="00F85908"/>
    <w:rsid w:val="00F85E3F"/>
    <w:rsid w:val="00F904C3"/>
    <w:rsid w:val="00F90638"/>
    <w:rsid w:val="00F9531F"/>
    <w:rsid w:val="00F95AC2"/>
    <w:rsid w:val="00FA0590"/>
    <w:rsid w:val="00FA46B6"/>
    <w:rsid w:val="00FB0FB6"/>
    <w:rsid w:val="00FB3FF3"/>
    <w:rsid w:val="00FB50FB"/>
    <w:rsid w:val="00FB635E"/>
    <w:rsid w:val="00FC0E47"/>
    <w:rsid w:val="00FC32AD"/>
    <w:rsid w:val="00FC337F"/>
    <w:rsid w:val="00FC3C75"/>
    <w:rsid w:val="00FC486E"/>
    <w:rsid w:val="00FD4EB7"/>
    <w:rsid w:val="00FD6545"/>
    <w:rsid w:val="00FD770E"/>
    <w:rsid w:val="00FE0013"/>
    <w:rsid w:val="00FE206E"/>
    <w:rsid w:val="00FE24BC"/>
    <w:rsid w:val="00FE2FC6"/>
    <w:rsid w:val="00FE3484"/>
    <w:rsid w:val="00FE5F3E"/>
    <w:rsid w:val="00FE7339"/>
    <w:rsid w:val="00FF20B9"/>
    <w:rsid w:val="00FF54C1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  <w:style w:type="table" w:styleId="aa">
    <w:name w:val="Table Grid"/>
    <w:basedOn w:val="a1"/>
    <w:uiPriority w:val="39"/>
    <w:rsid w:val="00C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746D"/>
  </w:style>
  <w:style w:type="paragraph" w:styleId="20">
    <w:name w:val="toc 2"/>
    <w:basedOn w:val="a"/>
    <w:next w:val="a"/>
    <w:autoRedefine/>
    <w:uiPriority w:val="39"/>
    <w:unhideWhenUsed/>
    <w:rsid w:val="00F574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46D"/>
    <w:pPr>
      <w:ind w:leftChars="400" w:left="840"/>
    </w:pPr>
  </w:style>
  <w:style w:type="character" w:styleId="ab">
    <w:name w:val="Hyperlink"/>
    <w:basedOn w:val="a0"/>
    <w:uiPriority w:val="99"/>
    <w:unhideWhenUsed/>
    <w:rsid w:val="00F5746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56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562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8183-2D70-4B94-9609-50460FB0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10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微软用户</cp:lastModifiedBy>
  <cp:revision>2051</cp:revision>
  <dcterms:created xsi:type="dcterms:W3CDTF">2017-05-14T13:37:00Z</dcterms:created>
  <dcterms:modified xsi:type="dcterms:W3CDTF">2017-05-26T08:43:00Z</dcterms:modified>
</cp:coreProperties>
</file>