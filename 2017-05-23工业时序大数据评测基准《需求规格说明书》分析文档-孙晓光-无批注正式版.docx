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2031242" w:displacedByCustomXml="next"/>
    <w:bookmarkStart w:id="1" w:name="_Toc48330091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FE310D" w:rsidRDefault="00B71C76">
          <w:pPr>
            <w:pStyle w:val="TOC"/>
            <w:rPr>
              <w:rPrChange w:id="2" w:author="xg s" w:date="2017-05-23T16:54:00Z">
                <w:rPr/>
              </w:rPrChange>
            </w:rPr>
          </w:pPr>
          <w:r w:rsidRPr="00FE310D">
            <w:rPr>
              <w:lang w:val="zh-CN"/>
              <w:rPrChange w:id="3" w:author="xg s" w:date="2017-05-23T16:54:00Z">
                <w:rPr>
                  <w:lang w:val="zh-CN"/>
                </w:rPr>
              </w:rPrChange>
            </w:rPr>
            <w:t>目录</w:t>
          </w:r>
        </w:p>
        <w:p w14:paraId="00DFB04F" w14:textId="77777777" w:rsidR="00FE310D" w:rsidRPr="00FE310D" w:rsidRDefault="00B71C76">
          <w:pPr>
            <w:pStyle w:val="10"/>
            <w:tabs>
              <w:tab w:val="right" w:leader="dot" w:pos="8296"/>
            </w:tabs>
            <w:rPr>
              <w:ins w:id="4" w:author="xg s" w:date="2017-05-23T16:54:00Z"/>
              <w:noProof/>
              <w:rPrChange w:id="5" w:author="xg s" w:date="2017-05-23T16:54:00Z">
                <w:rPr>
                  <w:ins w:id="6" w:author="xg s" w:date="2017-05-23T16:54:00Z"/>
                  <w:noProof/>
                </w:rPr>
              </w:rPrChange>
            </w:rPr>
          </w:pPr>
          <w:r w:rsidRPr="00FE310D">
            <w:rPr>
              <w:rPrChange w:id="7" w:author="xg s" w:date="2017-05-23T16:54:00Z">
                <w:rPr/>
              </w:rPrChange>
            </w:rPr>
            <w:fldChar w:fldCharType="begin"/>
          </w:r>
          <w:r w:rsidRPr="00FE310D">
            <w:rPr>
              <w:rPrChange w:id="8" w:author="xg s" w:date="2017-05-23T16:54:00Z">
                <w:rPr/>
              </w:rPrChange>
            </w:rPr>
            <w:instrText xml:space="preserve"> TOC \o "1-3" \h \z \u </w:instrText>
          </w:r>
          <w:r w:rsidRPr="00FE310D">
            <w:rPr>
              <w:rPrChange w:id="9" w:author="xg s" w:date="2017-05-23T16:54:00Z">
                <w:rPr/>
              </w:rPrChange>
            </w:rPr>
            <w:fldChar w:fldCharType="separate"/>
          </w:r>
          <w:ins w:id="10" w:author="xg s" w:date="2017-05-23T16:54:00Z">
            <w:r w:rsidR="00FE310D" w:rsidRPr="00FE310D">
              <w:rPr>
                <w:rStyle w:val="ab"/>
                <w:noProof/>
                <w:rPrChange w:id="11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="00FE310D" w:rsidRPr="00FE310D">
              <w:rPr>
                <w:rStyle w:val="ab"/>
                <w:noProof/>
                <w:rPrChange w:id="1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="00FE310D" w:rsidRPr="00FE310D">
              <w:rPr>
                <w:noProof/>
                <w:rPrChange w:id="13" w:author="xg s" w:date="2017-05-23T16:54:00Z">
                  <w:rPr>
                    <w:noProof/>
                  </w:rPr>
                </w:rPrChange>
              </w:rPr>
              <w:instrText>HYPERLINK \l "_Toc483321813"</w:instrText>
            </w:r>
            <w:r w:rsidR="00FE310D" w:rsidRPr="00FE310D">
              <w:rPr>
                <w:rStyle w:val="ab"/>
                <w:noProof/>
                <w:rPrChange w:id="1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="00FE310D" w:rsidRPr="00FE310D">
              <w:rPr>
                <w:rStyle w:val="ab"/>
                <w:noProof/>
                <w:rPrChange w:id="15" w:author="xg s" w:date="2017-05-23T16:54:00Z">
                  <w:rPr>
                    <w:rStyle w:val="ab"/>
                    <w:noProof/>
                  </w:rPr>
                </w:rPrChange>
              </w:rPr>
            </w:r>
            <w:r w:rsidR="00FE310D" w:rsidRPr="00FE310D">
              <w:rPr>
                <w:rStyle w:val="ab"/>
                <w:noProof/>
                <w:rPrChange w:id="16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="00FE310D" w:rsidRPr="00FE310D">
              <w:rPr>
                <w:rStyle w:val="ab"/>
                <w:rFonts w:ascii="Times New Roman" w:eastAsia="宋体" w:hAnsi="Times New Roman" w:cs="Times New Roman"/>
                <w:noProof/>
                <w:rPrChange w:id="17" w:author="xg s" w:date="2017-05-23T16:54:00Z">
                  <w:rPr>
                    <w:rStyle w:val="ab"/>
                    <w:rFonts w:ascii="Times New Roman" w:eastAsia="宋体" w:hAnsi="Times New Roman" w:cs="Times New Roman"/>
                    <w:noProof/>
                  </w:rPr>
                </w:rPrChange>
              </w:rPr>
              <w:t xml:space="preserve">1. </w:t>
            </w:r>
            <w:r w:rsidR="00FE310D" w:rsidRPr="00FE310D">
              <w:rPr>
                <w:rStyle w:val="ab"/>
                <w:rFonts w:ascii="Times New Roman" w:eastAsia="宋体" w:hAnsi="Times New Roman" w:cs="Times New Roman" w:hint="eastAsia"/>
                <w:noProof/>
                <w:rPrChange w:id="18" w:author="xg s" w:date="2017-05-23T16:54:00Z">
                  <w:rPr>
                    <w:rStyle w:val="ab"/>
                    <w:rFonts w:ascii="Times New Roman" w:eastAsia="宋体" w:hAnsi="Times New Roman" w:cs="Times New Roman" w:hint="eastAsia"/>
                    <w:noProof/>
                  </w:rPr>
                </w:rPrChange>
              </w:rPr>
              <w:t>引言</w:t>
            </w:r>
            <w:r w:rsidR="00FE310D" w:rsidRPr="00FE310D">
              <w:rPr>
                <w:noProof/>
                <w:webHidden/>
                <w:rPrChange w:id="19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="00FE310D" w:rsidRPr="00FE310D">
              <w:rPr>
                <w:noProof/>
                <w:webHidden/>
                <w:rPrChange w:id="20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="00FE310D" w:rsidRPr="00FE310D">
              <w:rPr>
                <w:noProof/>
                <w:webHidden/>
                <w:rPrChange w:id="21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_Toc483321813 \h </w:instrText>
            </w:r>
            <w:r w:rsidR="00FE310D" w:rsidRPr="00FE310D">
              <w:rPr>
                <w:noProof/>
                <w:webHidden/>
                <w:rPrChange w:id="22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="00FE310D" w:rsidRPr="00FE310D">
            <w:rPr>
              <w:noProof/>
              <w:webHidden/>
              <w:rPrChange w:id="23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24" w:author="xg s" w:date="2017-05-23T16:54:00Z">
            <w:r w:rsidR="00FE310D" w:rsidRPr="00FE310D">
              <w:rPr>
                <w:noProof/>
                <w:webHidden/>
                <w:rPrChange w:id="25" w:author="xg s" w:date="2017-05-23T16:54:00Z">
                  <w:rPr>
                    <w:noProof/>
                    <w:webHidden/>
                  </w:rPr>
                </w:rPrChange>
              </w:rPr>
              <w:t>2</w:t>
            </w:r>
            <w:r w:rsidR="00FE310D" w:rsidRPr="00FE310D">
              <w:rPr>
                <w:noProof/>
                <w:webHidden/>
                <w:rPrChange w:id="26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="00FE310D" w:rsidRPr="00FE310D">
              <w:rPr>
                <w:rStyle w:val="ab"/>
                <w:noProof/>
                <w:rPrChange w:id="27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207B7EAC" w14:textId="77777777" w:rsidR="00FE310D" w:rsidRPr="00FE310D" w:rsidRDefault="00FE310D">
          <w:pPr>
            <w:pStyle w:val="10"/>
            <w:tabs>
              <w:tab w:val="left" w:pos="420"/>
              <w:tab w:val="right" w:leader="dot" w:pos="8296"/>
            </w:tabs>
            <w:rPr>
              <w:ins w:id="28" w:author="xg s" w:date="2017-05-23T16:54:00Z"/>
              <w:noProof/>
              <w:rPrChange w:id="29" w:author="xg s" w:date="2017-05-23T16:54:00Z">
                <w:rPr>
                  <w:ins w:id="30" w:author="xg s" w:date="2017-05-23T16:54:00Z"/>
                  <w:noProof/>
                </w:rPr>
              </w:rPrChange>
            </w:rPr>
          </w:pPr>
          <w:ins w:id="31" w:author="xg s" w:date="2017-05-23T16:54:00Z">
            <w:r w:rsidRPr="00FE310D">
              <w:rPr>
                <w:rStyle w:val="ab"/>
                <w:noProof/>
                <w:rPrChange w:id="32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33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34" w:author="xg s" w:date="2017-05-23T16:54:00Z">
                  <w:rPr>
                    <w:noProof/>
                  </w:rPr>
                </w:rPrChange>
              </w:rPr>
              <w:instrText>HYPERLINK \l "_Toc483321814"</w:instrText>
            </w:r>
            <w:r w:rsidRPr="00FE310D">
              <w:rPr>
                <w:rStyle w:val="ab"/>
                <w:noProof/>
                <w:rPrChange w:id="35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36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37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38" w:author="xg s" w:date="2017-05-23T16:54:00Z">
                  <w:rPr>
                    <w:rStyle w:val="ab"/>
                    <w:noProof/>
                  </w:rPr>
                </w:rPrChange>
              </w:rPr>
              <w:t>2.</w:t>
            </w:r>
            <w:r w:rsidRPr="00FE310D">
              <w:rPr>
                <w:noProof/>
                <w:rPrChange w:id="39" w:author="xg s" w:date="2017-05-23T16:54:00Z">
                  <w:rPr>
                    <w:noProof/>
                  </w:rPr>
                </w:rPrChange>
              </w:rPr>
              <w:tab/>
            </w:r>
            <w:r w:rsidRPr="00FE310D">
              <w:rPr>
                <w:rStyle w:val="ab"/>
                <w:rFonts w:hint="eastAsia"/>
                <w:noProof/>
                <w:rPrChange w:id="40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测试场景模式定义</w:t>
            </w:r>
            <w:r w:rsidRPr="00FE310D">
              <w:rPr>
                <w:noProof/>
                <w:webHidden/>
                <w:rPrChange w:id="41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42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43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_Toc483321814 \h </w:instrText>
            </w:r>
            <w:r w:rsidRPr="00FE310D">
              <w:rPr>
                <w:noProof/>
                <w:webHidden/>
                <w:rPrChange w:id="44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45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46" w:author="xg s" w:date="2017-05-23T16:54:00Z">
            <w:r w:rsidRPr="00FE310D">
              <w:rPr>
                <w:noProof/>
                <w:webHidden/>
                <w:rPrChange w:id="47" w:author="xg s" w:date="2017-05-23T16:54:00Z">
                  <w:rPr>
                    <w:noProof/>
                    <w:webHidden/>
                  </w:rPr>
                </w:rPrChange>
              </w:rPr>
              <w:t>3</w:t>
            </w:r>
            <w:r w:rsidRPr="00FE310D">
              <w:rPr>
                <w:noProof/>
                <w:webHidden/>
                <w:rPrChange w:id="48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49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3CB75A43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50" w:author="xg s" w:date="2017-05-23T16:54:00Z"/>
              <w:noProof/>
              <w:rPrChange w:id="51" w:author="xg s" w:date="2017-05-23T16:54:00Z">
                <w:rPr>
                  <w:ins w:id="52" w:author="xg s" w:date="2017-05-23T16:54:00Z"/>
                  <w:noProof/>
                </w:rPr>
              </w:rPrChange>
            </w:rPr>
          </w:pPr>
          <w:ins w:id="53" w:author="xg s" w:date="2017-05-23T16:54:00Z">
            <w:r w:rsidRPr="00FE310D">
              <w:rPr>
                <w:rStyle w:val="ab"/>
                <w:noProof/>
                <w:rPrChange w:id="54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55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56" w:author="xg s" w:date="2017-05-23T16:54:00Z">
                  <w:rPr>
                    <w:noProof/>
                  </w:rPr>
                </w:rPrChange>
              </w:rPr>
              <w:instrText>HYPERLINK \l "_Toc483321815"</w:instrText>
            </w:r>
            <w:r w:rsidRPr="00FE310D">
              <w:rPr>
                <w:rStyle w:val="ab"/>
                <w:noProof/>
                <w:rPrChange w:id="57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58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59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60" w:author="xg s" w:date="2017-05-23T16:54:00Z">
                  <w:rPr>
                    <w:rStyle w:val="ab"/>
                    <w:noProof/>
                  </w:rPr>
                </w:rPrChange>
              </w:rPr>
              <w:t xml:space="preserve">2.1 </w:t>
            </w:r>
            <w:r w:rsidRPr="00FE310D">
              <w:rPr>
                <w:rStyle w:val="ab"/>
                <w:rFonts w:hint="eastAsia"/>
                <w:noProof/>
                <w:rPrChange w:id="61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定义</w:t>
            </w:r>
            <w:r w:rsidRPr="00FE310D">
              <w:rPr>
                <w:noProof/>
                <w:webHidden/>
                <w:rPrChange w:id="62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63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64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_Toc483321815 \h </w:instrText>
            </w:r>
            <w:r w:rsidRPr="00FE310D">
              <w:rPr>
                <w:noProof/>
                <w:webHidden/>
                <w:rPrChange w:id="65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66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67" w:author="xg s" w:date="2017-05-23T16:54:00Z">
            <w:r w:rsidRPr="00FE310D">
              <w:rPr>
                <w:noProof/>
                <w:webHidden/>
                <w:rPrChange w:id="68" w:author="xg s" w:date="2017-05-23T16:54:00Z">
                  <w:rPr>
                    <w:noProof/>
                    <w:webHidden/>
                  </w:rPr>
                </w:rPrChange>
              </w:rPr>
              <w:t>3</w:t>
            </w:r>
            <w:r w:rsidRPr="00FE310D">
              <w:rPr>
                <w:noProof/>
                <w:webHidden/>
                <w:rPrChange w:id="69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70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610E9025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71" w:author="xg s" w:date="2017-05-23T16:54:00Z"/>
              <w:noProof/>
              <w:rPrChange w:id="72" w:author="xg s" w:date="2017-05-23T16:54:00Z">
                <w:rPr>
                  <w:ins w:id="73" w:author="xg s" w:date="2017-05-23T16:54:00Z"/>
                  <w:noProof/>
                </w:rPr>
              </w:rPrChange>
            </w:rPr>
          </w:pPr>
          <w:ins w:id="74" w:author="xg s" w:date="2017-05-23T16:54:00Z">
            <w:r w:rsidRPr="00FE310D">
              <w:rPr>
                <w:rStyle w:val="ab"/>
                <w:noProof/>
                <w:rPrChange w:id="75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76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77" w:author="xg s" w:date="2017-05-23T16:54:00Z">
                  <w:rPr>
                    <w:noProof/>
                  </w:rPr>
                </w:rPrChange>
              </w:rPr>
              <w:instrText>HYPERLINK \l "_Toc483321816"</w:instrText>
            </w:r>
            <w:r w:rsidRPr="00FE310D">
              <w:rPr>
                <w:rStyle w:val="ab"/>
                <w:noProof/>
                <w:rPrChange w:id="78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79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80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81" w:author="xg s" w:date="2017-05-23T16:54:00Z">
                  <w:rPr>
                    <w:rStyle w:val="ab"/>
                    <w:noProof/>
                  </w:rPr>
                </w:rPrChange>
              </w:rPr>
              <w:t xml:space="preserve">2.2 </w:t>
            </w:r>
            <w:r w:rsidRPr="00FE310D">
              <w:rPr>
                <w:rStyle w:val="ab"/>
                <w:rFonts w:hint="eastAsia"/>
                <w:noProof/>
                <w:rPrChange w:id="82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测试场景模式分类</w:t>
            </w:r>
            <w:r w:rsidRPr="00FE310D">
              <w:rPr>
                <w:noProof/>
                <w:webHidden/>
                <w:rPrChange w:id="83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84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85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_Toc483321816 \h </w:instrText>
            </w:r>
            <w:r w:rsidRPr="00FE310D">
              <w:rPr>
                <w:noProof/>
                <w:webHidden/>
                <w:rPrChange w:id="86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87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88" w:author="xg s" w:date="2017-05-23T16:54:00Z">
            <w:r w:rsidRPr="00FE310D">
              <w:rPr>
                <w:noProof/>
                <w:webHidden/>
                <w:rPrChange w:id="89" w:author="xg s" w:date="2017-05-23T16:54:00Z">
                  <w:rPr>
                    <w:noProof/>
                    <w:webHidden/>
                  </w:rPr>
                </w:rPrChange>
              </w:rPr>
              <w:t>3</w:t>
            </w:r>
            <w:r w:rsidRPr="00FE310D">
              <w:rPr>
                <w:noProof/>
                <w:webHidden/>
                <w:rPrChange w:id="90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91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06BCCED6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92" w:author="xg s" w:date="2017-05-23T16:54:00Z"/>
              <w:noProof/>
              <w:rPrChange w:id="93" w:author="xg s" w:date="2017-05-23T16:54:00Z">
                <w:rPr>
                  <w:ins w:id="94" w:author="xg s" w:date="2017-05-23T16:54:00Z"/>
                  <w:noProof/>
                </w:rPr>
              </w:rPrChange>
            </w:rPr>
          </w:pPr>
          <w:ins w:id="95" w:author="xg s" w:date="2017-05-23T16:54:00Z">
            <w:r w:rsidRPr="00FE310D">
              <w:rPr>
                <w:rStyle w:val="ab"/>
                <w:noProof/>
                <w:rPrChange w:id="96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97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98" w:author="xg s" w:date="2017-05-23T16:54:00Z">
                  <w:rPr>
                    <w:noProof/>
                  </w:rPr>
                </w:rPrChange>
              </w:rPr>
              <w:instrText>HYPERLINK \l "_Toc483321817"</w:instrText>
            </w:r>
            <w:r w:rsidRPr="00FE310D">
              <w:rPr>
                <w:rStyle w:val="ab"/>
                <w:noProof/>
                <w:rPrChange w:id="99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100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101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102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2.2.1 </w:t>
            </w:r>
            <w:r w:rsidRPr="00FE310D">
              <w:rPr>
                <w:rStyle w:val="ab"/>
                <w:rFonts w:hint="eastAsia"/>
                <w:bCs/>
                <w:noProof/>
                <w:rPrChange w:id="103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前提</w:t>
            </w:r>
            <w:r w:rsidRPr="00FE310D">
              <w:rPr>
                <w:noProof/>
                <w:webHidden/>
                <w:rPrChange w:id="104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105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106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_Toc483321817 \h </w:instrText>
            </w:r>
            <w:r w:rsidRPr="00FE310D">
              <w:rPr>
                <w:noProof/>
                <w:webHidden/>
                <w:rPrChange w:id="107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108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109" w:author="xg s" w:date="2017-05-23T16:54:00Z">
            <w:r w:rsidRPr="00FE310D">
              <w:rPr>
                <w:noProof/>
                <w:webHidden/>
                <w:rPrChange w:id="110" w:author="xg s" w:date="2017-05-23T16:54:00Z">
                  <w:rPr>
                    <w:noProof/>
                    <w:webHidden/>
                  </w:rPr>
                </w:rPrChange>
              </w:rPr>
              <w:t>3</w:t>
            </w:r>
            <w:r w:rsidRPr="00FE310D">
              <w:rPr>
                <w:noProof/>
                <w:webHidden/>
                <w:rPrChange w:id="111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112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145790BB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113" w:author="xg s" w:date="2017-05-23T16:54:00Z"/>
              <w:noProof/>
              <w:rPrChange w:id="114" w:author="xg s" w:date="2017-05-23T16:54:00Z">
                <w:rPr>
                  <w:ins w:id="115" w:author="xg s" w:date="2017-05-23T16:54:00Z"/>
                  <w:noProof/>
                </w:rPr>
              </w:rPrChange>
            </w:rPr>
          </w:pPr>
          <w:ins w:id="116" w:author="xg s" w:date="2017-05-23T16:54:00Z">
            <w:r w:rsidRPr="00FE310D">
              <w:rPr>
                <w:rStyle w:val="ab"/>
                <w:noProof/>
                <w:rPrChange w:id="117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118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119" w:author="xg s" w:date="2017-05-23T16:54:00Z">
                  <w:rPr>
                    <w:noProof/>
                  </w:rPr>
                </w:rPrChange>
              </w:rPr>
              <w:instrText>HYPERLINK \l "_Toc483321818"</w:instrText>
            </w:r>
            <w:r w:rsidRPr="00FE310D">
              <w:rPr>
                <w:rStyle w:val="ab"/>
                <w:noProof/>
                <w:rPrChange w:id="120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121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122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123" w:author="xg s" w:date="2017-05-23T16:54:00Z">
                  <w:rPr>
                    <w:rStyle w:val="ab"/>
                    <w:noProof/>
                  </w:rPr>
                </w:rPrChange>
              </w:rPr>
              <w:t xml:space="preserve">2.2.2 </w:t>
            </w:r>
            <w:r w:rsidRPr="00FE310D">
              <w:rPr>
                <w:rStyle w:val="ab"/>
                <w:rFonts w:hint="eastAsia"/>
                <w:noProof/>
                <w:rPrChange w:id="124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各列定义解释</w:t>
            </w:r>
            <w:r w:rsidRPr="00FE310D">
              <w:rPr>
                <w:noProof/>
                <w:webHidden/>
                <w:rPrChange w:id="125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126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127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_Toc483321818 \h </w:instrText>
            </w:r>
            <w:r w:rsidRPr="00FE310D">
              <w:rPr>
                <w:noProof/>
                <w:webHidden/>
                <w:rPrChange w:id="128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129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130" w:author="xg s" w:date="2017-05-23T16:54:00Z">
            <w:r w:rsidRPr="00FE310D">
              <w:rPr>
                <w:noProof/>
                <w:webHidden/>
                <w:rPrChange w:id="131" w:author="xg s" w:date="2017-05-23T16:54:00Z">
                  <w:rPr>
                    <w:noProof/>
                    <w:webHidden/>
                  </w:rPr>
                </w:rPrChange>
              </w:rPr>
              <w:t>3</w:t>
            </w:r>
            <w:r w:rsidRPr="00FE310D">
              <w:rPr>
                <w:noProof/>
                <w:webHidden/>
                <w:rPrChange w:id="132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133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7E58171E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134" w:author="xg s" w:date="2017-05-23T16:54:00Z"/>
              <w:noProof/>
              <w:rPrChange w:id="135" w:author="xg s" w:date="2017-05-23T16:54:00Z">
                <w:rPr>
                  <w:ins w:id="136" w:author="xg s" w:date="2017-05-23T16:54:00Z"/>
                  <w:noProof/>
                </w:rPr>
              </w:rPrChange>
            </w:rPr>
          </w:pPr>
          <w:ins w:id="137" w:author="xg s" w:date="2017-05-23T16:54:00Z">
            <w:r w:rsidRPr="00FE310D">
              <w:rPr>
                <w:rStyle w:val="ab"/>
                <w:noProof/>
                <w:rPrChange w:id="138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139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140" w:author="xg s" w:date="2017-05-23T16:54:00Z">
                  <w:rPr>
                    <w:noProof/>
                  </w:rPr>
                </w:rPrChange>
              </w:rPr>
              <w:instrText>HYPERLINK \l "_Toc483321819"</w:instrText>
            </w:r>
            <w:r w:rsidRPr="00FE310D">
              <w:rPr>
                <w:rStyle w:val="ab"/>
                <w:noProof/>
                <w:rPrChange w:id="141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142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143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144" w:author="xg s" w:date="2017-05-23T16:54:00Z">
                  <w:rPr>
                    <w:rStyle w:val="ab"/>
                    <w:noProof/>
                  </w:rPr>
                </w:rPrChange>
              </w:rPr>
              <w:t xml:space="preserve">2.2.3 </w:t>
            </w:r>
            <w:r w:rsidRPr="00FE310D">
              <w:rPr>
                <w:rStyle w:val="ab"/>
                <w:rFonts w:hint="eastAsia"/>
                <w:noProof/>
                <w:rPrChange w:id="145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压力模式明细</w:t>
            </w:r>
            <w:r w:rsidRPr="00FE310D">
              <w:rPr>
                <w:noProof/>
                <w:webHidden/>
                <w:rPrChange w:id="146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147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148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_Toc483321819 \h </w:instrText>
            </w:r>
            <w:r w:rsidRPr="00FE310D">
              <w:rPr>
                <w:noProof/>
                <w:webHidden/>
                <w:rPrChange w:id="149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150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151" w:author="xg s" w:date="2017-05-23T16:54:00Z">
            <w:r w:rsidRPr="00FE310D">
              <w:rPr>
                <w:noProof/>
                <w:webHidden/>
                <w:rPrChange w:id="152" w:author="xg s" w:date="2017-05-23T16:54:00Z">
                  <w:rPr>
                    <w:noProof/>
                    <w:webHidden/>
                  </w:rPr>
                </w:rPrChange>
              </w:rPr>
              <w:t>4</w:t>
            </w:r>
            <w:r w:rsidRPr="00FE310D">
              <w:rPr>
                <w:noProof/>
                <w:webHidden/>
                <w:rPrChange w:id="153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154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147BDB27" w14:textId="77777777" w:rsidR="00FE310D" w:rsidRPr="00FE310D" w:rsidRDefault="00FE310D">
          <w:pPr>
            <w:pStyle w:val="10"/>
            <w:tabs>
              <w:tab w:val="right" w:leader="dot" w:pos="8296"/>
            </w:tabs>
            <w:rPr>
              <w:ins w:id="155" w:author="xg s" w:date="2017-05-23T16:54:00Z"/>
              <w:noProof/>
              <w:rPrChange w:id="156" w:author="xg s" w:date="2017-05-23T16:54:00Z">
                <w:rPr>
                  <w:ins w:id="157" w:author="xg s" w:date="2017-05-23T16:54:00Z"/>
                  <w:noProof/>
                </w:rPr>
              </w:rPrChange>
            </w:rPr>
          </w:pPr>
          <w:ins w:id="158" w:author="xg s" w:date="2017-05-23T16:54:00Z">
            <w:r w:rsidRPr="00FE310D">
              <w:rPr>
                <w:rStyle w:val="ab"/>
                <w:noProof/>
                <w:rPrChange w:id="159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160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161" w:author="xg s" w:date="2017-05-23T16:54:00Z">
                  <w:rPr>
                    <w:noProof/>
                  </w:rPr>
                </w:rPrChange>
              </w:rPr>
              <w:instrText>HYPERLINK \l "_Toc483321820"</w:instrText>
            </w:r>
            <w:r w:rsidRPr="00FE310D">
              <w:rPr>
                <w:rStyle w:val="ab"/>
                <w:noProof/>
                <w:rPrChange w:id="16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163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164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165" w:author="xg s" w:date="2017-05-23T16:54:00Z">
                  <w:rPr>
                    <w:rStyle w:val="ab"/>
                    <w:noProof/>
                  </w:rPr>
                </w:rPrChange>
              </w:rPr>
              <w:t xml:space="preserve">3. </w:t>
            </w:r>
            <w:r w:rsidRPr="00FE310D">
              <w:rPr>
                <w:rStyle w:val="ab"/>
                <w:rFonts w:hint="eastAsia"/>
                <w:noProof/>
                <w:rPrChange w:id="166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测试项的需求分析</w:t>
            </w:r>
            <w:r w:rsidRPr="00FE310D">
              <w:rPr>
                <w:noProof/>
                <w:webHidden/>
                <w:rPrChange w:id="167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168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169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_Toc483321820 \h </w:instrText>
            </w:r>
            <w:r w:rsidRPr="00FE310D">
              <w:rPr>
                <w:noProof/>
                <w:webHidden/>
                <w:rPrChange w:id="170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171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172" w:author="xg s" w:date="2017-05-23T16:54:00Z">
            <w:r w:rsidRPr="00FE310D">
              <w:rPr>
                <w:noProof/>
                <w:webHidden/>
                <w:rPrChange w:id="173" w:author="xg s" w:date="2017-05-23T16:54:00Z">
                  <w:rPr>
                    <w:noProof/>
                    <w:webHidden/>
                  </w:rPr>
                </w:rPrChange>
              </w:rPr>
              <w:t>6</w:t>
            </w:r>
            <w:r w:rsidRPr="00FE310D">
              <w:rPr>
                <w:noProof/>
                <w:webHidden/>
                <w:rPrChange w:id="174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175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6E932761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176" w:author="xg s" w:date="2017-05-23T16:54:00Z"/>
              <w:noProof/>
              <w:rPrChange w:id="177" w:author="xg s" w:date="2017-05-23T16:54:00Z">
                <w:rPr>
                  <w:ins w:id="178" w:author="xg s" w:date="2017-05-23T16:54:00Z"/>
                  <w:noProof/>
                </w:rPr>
              </w:rPrChange>
            </w:rPr>
          </w:pPr>
          <w:ins w:id="179" w:author="xg s" w:date="2017-05-23T16:54:00Z">
            <w:r w:rsidRPr="00FE310D">
              <w:rPr>
                <w:rStyle w:val="ab"/>
                <w:noProof/>
                <w:rPrChange w:id="180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181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182" w:author="xg s" w:date="2017-05-23T16:54:00Z">
                  <w:rPr>
                    <w:noProof/>
                  </w:rPr>
                </w:rPrChange>
              </w:rPr>
              <w:instrText>HYPERLINK \l "_Toc483321821"</w:instrText>
            </w:r>
            <w:r w:rsidRPr="00FE310D">
              <w:rPr>
                <w:rStyle w:val="ab"/>
                <w:noProof/>
                <w:rPrChange w:id="183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184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185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186" w:author="xg s" w:date="2017-05-23T16:54:00Z">
                  <w:rPr>
                    <w:rStyle w:val="ab"/>
                    <w:noProof/>
                  </w:rPr>
                </w:rPrChange>
              </w:rPr>
              <w:t xml:space="preserve">3.1 </w:t>
            </w:r>
            <w:r w:rsidRPr="00FE310D">
              <w:rPr>
                <w:rStyle w:val="ab"/>
                <w:rFonts w:hint="eastAsia"/>
                <w:noProof/>
                <w:rPrChange w:id="187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核心测试项</w:t>
            </w:r>
            <w:r w:rsidRPr="00FE310D">
              <w:rPr>
                <w:rStyle w:val="ab"/>
                <w:noProof/>
                <w:rPrChange w:id="188" w:author="xg s" w:date="2017-05-23T16:54:00Z">
                  <w:rPr>
                    <w:rStyle w:val="ab"/>
                    <w:noProof/>
                  </w:rPr>
                </w:rPrChange>
              </w:rPr>
              <w:t>(</w:t>
            </w:r>
            <w:r w:rsidRPr="00FE310D">
              <w:rPr>
                <w:rStyle w:val="ab"/>
                <w:rFonts w:hint="eastAsia"/>
                <w:noProof/>
                <w:rPrChange w:id="189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生产中用的较多的功能，读写测试</w:t>
            </w:r>
            <w:r w:rsidRPr="00FE310D">
              <w:rPr>
                <w:rStyle w:val="ab"/>
                <w:noProof/>
                <w:rPrChange w:id="190" w:author="xg s" w:date="2017-05-23T16:54:00Z">
                  <w:rPr>
                    <w:rStyle w:val="ab"/>
                    <w:noProof/>
                  </w:rPr>
                </w:rPrChange>
              </w:rPr>
              <w:t>)</w:t>
            </w:r>
            <w:r w:rsidRPr="00FE310D">
              <w:rPr>
                <w:noProof/>
                <w:webHidden/>
                <w:rPrChange w:id="191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192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193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_Toc483321821 \h </w:instrText>
            </w:r>
            <w:r w:rsidRPr="00FE310D">
              <w:rPr>
                <w:noProof/>
                <w:webHidden/>
                <w:rPrChange w:id="194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195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196" w:author="xg s" w:date="2017-05-23T16:54:00Z">
            <w:r w:rsidRPr="00FE310D">
              <w:rPr>
                <w:noProof/>
                <w:webHidden/>
                <w:rPrChange w:id="197" w:author="xg s" w:date="2017-05-23T16:54:00Z">
                  <w:rPr>
                    <w:noProof/>
                    <w:webHidden/>
                  </w:rPr>
                </w:rPrChange>
              </w:rPr>
              <w:t>6</w:t>
            </w:r>
            <w:r w:rsidRPr="00FE310D">
              <w:rPr>
                <w:noProof/>
                <w:webHidden/>
                <w:rPrChange w:id="198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199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1E5AA7A1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200" w:author="xg s" w:date="2017-05-23T16:54:00Z"/>
              <w:noProof/>
              <w:rPrChange w:id="201" w:author="xg s" w:date="2017-05-23T16:54:00Z">
                <w:rPr>
                  <w:ins w:id="202" w:author="xg s" w:date="2017-05-23T16:54:00Z"/>
                  <w:noProof/>
                </w:rPr>
              </w:rPrChange>
            </w:rPr>
          </w:pPr>
          <w:ins w:id="203" w:author="xg s" w:date="2017-05-23T16:54:00Z">
            <w:r w:rsidRPr="00FE310D">
              <w:rPr>
                <w:rStyle w:val="ab"/>
                <w:noProof/>
                <w:rPrChange w:id="204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205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206" w:author="xg s" w:date="2017-05-23T16:54:00Z">
                  <w:rPr>
                    <w:noProof/>
                  </w:rPr>
                </w:rPrChange>
              </w:rPr>
              <w:instrText>HYPERLINK \l "_Toc483321822"</w:instrText>
            </w:r>
            <w:r w:rsidRPr="00FE310D">
              <w:rPr>
                <w:rStyle w:val="ab"/>
                <w:noProof/>
                <w:rPrChange w:id="207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208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209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210" w:author="xg s" w:date="2017-05-23T16:54:00Z">
                  <w:rPr>
                    <w:rStyle w:val="ab"/>
                    <w:noProof/>
                  </w:rPr>
                </w:rPrChange>
              </w:rPr>
              <w:t xml:space="preserve">3.1.1 </w:t>
            </w:r>
            <w:r w:rsidRPr="00FE310D">
              <w:rPr>
                <w:rStyle w:val="ab"/>
                <w:rFonts w:hint="eastAsia"/>
                <w:noProof/>
                <w:rPrChange w:id="211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数据导入测试</w:t>
            </w:r>
            <w:r w:rsidRPr="00FE310D">
              <w:rPr>
                <w:rStyle w:val="ab"/>
                <w:noProof/>
                <w:rPrChange w:id="212" w:author="xg s" w:date="2017-05-23T16:54:00Z">
                  <w:rPr>
                    <w:rStyle w:val="ab"/>
                    <w:noProof/>
                  </w:rPr>
                </w:rPrChange>
              </w:rPr>
              <w:t>(</w:t>
            </w:r>
            <w:r w:rsidRPr="00FE310D">
              <w:rPr>
                <w:rStyle w:val="ab"/>
                <w:rFonts w:hint="eastAsia"/>
                <w:noProof/>
                <w:rPrChange w:id="213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预装载</w:t>
            </w:r>
            <w:r w:rsidRPr="00FE310D">
              <w:rPr>
                <w:rStyle w:val="ab"/>
                <w:noProof/>
                <w:rPrChange w:id="214" w:author="xg s" w:date="2017-05-23T16:54:00Z">
                  <w:rPr>
                    <w:rStyle w:val="ab"/>
                    <w:noProof/>
                  </w:rPr>
                </w:rPrChange>
              </w:rPr>
              <w:t xml:space="preserve">)   </w:t>
            </w:r>
            <w:r w:rsidRPr="00FE310D">
              <w:rPr>
                <w:noProof/>
                <w:webHidden/>
                <w:rPrChange w:id="215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216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217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_Toc483321822 \h </w:instrText>
            </w:r>
            <w:r w:rsidRPr="00FE310D">
              <w:rPr>
                <w:noProof/>
                <w:webHidden/>
                <w:rPrChange w:id="218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219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220" w:author="xg s" w:date="2017-05-23T16:54:00Z">
            <w:r w:rsidRPr="00FE310D">
              <w:rPr>
                <w:noProof/>
                <w:webHidden/>
                <w:rPrChange w:id="221" w:author="xg s" w:date="2017-05-23T16:54:00Z">
                  <w:rPr>
                    <w:noProof/>
                    <w:webHidden/>
                  </w:rPr>
                </w:rPrChange>
              </w:rPr>
              <w:t>6</w:t>
            </w:r>
            <w:r w:rsidRPr="00FE310D">
              <w:rPr>
                <w:noProof/>
                <w:webHidden/>
                <w:rPrChange w:id="222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223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16DD9AD7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224" w:author="xg s" w:date="2017-05-23T16:54:00Z"/>
              <w:noProof/>
              <w:rPrChange w:id="225" w:author="xg s" w:date="2017-05-23T16:54:00Z">
                <w:rPr>
                  <w:ins w:id="226" w:author="xg s" w:date="2017-05-23T16:54:00Z"/>
                  <w:noProof/>
                </w:rPr>
              </w:rPrChange>
            </w:rPr>
          </w:pPr>
          <w:ins w:id="227" w:author="xg s" w:date="2017-05-23T16:54:00Z">
            <w:r w:rsidRPr="00FE310D">
              <w:rPr>
                <w:rStyle w:val="ab"/>
                <w:noProof/>
                <w:rPrChange w:id="228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229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230" w:author="xg s" w:date="2017-05-23T16:54:00Z">
                  <w:rPr>
                    <w:noProof/>
                  </w:rPr>
                </w:rPrChange>
              </w:rPr>
              <w:instrText>HYPERLINK \l "_Toc483321823"</w:instrText>
            </w:r>
            <w:r w:rsidRPr="00FE310D">
              <w:rPr>
                <w:rStyle w:val="ab"/>
                <w:noProof/>
                <w:rPrChange w:id="231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232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233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234" w:author="xg s" w:date="2017-05-23T16:54:00Z">
                  <w:rPr>
                    <w:rStyle w:val="ab"/>
                    <w:noProof/>
                  </w:rPr>
                </w:rPrChange>
              </w:rPr>
              <w:t xml:space="preserve">3.1.2 </w:t>
            </w:r>
            <w:r w:rsidRPr="00FE310D">
              <w:rPr>
                <w:rStyle w:val="ab"/>
                <w:rFonts w:hint="eastAsia"/>
                <w:noProof/>
                <w:rPrChange w:id="235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数据压缩比测试</w:t>
            </w:r>
            <w:r w:rsidRPr="00FE310D">
              <w:rPr>
                <w:noProof/>
                <w:webHidden/>
                <w:rPrChange w:id="236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237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238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_Toc483321823 \h </w:instrText>
            </w:r>
            <w:r w:rsidRPr="00FE310D">
              <w:rPr>
                <w:noProof/>
                <w:webHidden/>
                <w:rPrChange w:id="239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240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241" w:author="xg s" w:date="2017-05-23T16:54:00Z">
            <w:r w:rsidRPr="00FE310D">
              <w:rPr>
                <w:noProof/>
                <w:webHidden/>
                <w:rPrChange w:id="242" w:author="xg s" w:date="2017-05-23T16:54:00Z">
                  <w:rPr>
                    <w:noProof/>
                    <w:webHidden/>
                  </w:rPr>
                </w:rPrChange>
              </w:rPr>
              <w:t>6</w:t>
            </w:r>
            <w:r w:rsidRPr="00FE310D">
              <w:rPr>
                <w:noProof/>
                <w:webHidden/>
                <w:rPrChange w:id="243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244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4E89EB4B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245" w:author="xg s" w:date="2017-05-23T16:54:00Z"/>
              <w:noProof/>
              <w:rPrChange w:id="246" w:author="xg s" w:date="2017-05-23T16:54:00Z">
                <w:rPr>
                  <w:ins w:id="247" w:author="xg s" w:date="2017-05-23T16:54:00Z"/>
                  <w:noProof/>
                </w:rPr>
              </w:rPrChange>
            </w:rPr>
          </w:pPr>
          <w:ins w:id="248" w:author="xg s" w:date="2017-05-23T16:54:00Z">
            <w:r w:rsidRPr="00FE310D">
              <w:rPr>
                <w:rStyle w:val="ab"/>
                <w:noProof/>
                <w:rPrChange w:id="249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250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251" w:author="xg s" w:date="2017-05-23T16:54:00Z">
                  <w:rPr>
                    <w:noProof/>
                  </w:rPr>
                </w:rPrChange>
              </w:rPr>
              <w:instrText>HYPERLINK \l "_Toc483321824"</w:instrText>
            </w:r>
            <w:r w:rsidRPr="00FE310D">
              <w:rPr>
                <w:rStyle w:val="ab"/>
                <w:noProof/>
                <w:rPrChange w:id="25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253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254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255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3.1.3 </w:t>
            </w:r>
            <w:r w:rsidRPr="00FE310D">
              <w:rPr>
                <w:rStyle w:val="ab"/>
                <w:rFonts w:hint="eastAsia"/>
                <w:bCs/>
                <w:noProof/>
                <w:rPrChange w:id="256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写入性能测试</w:t>
            </w:r>
            <w:r w:rsidRPr="00FE310D">
              <w:rPr>
                <w:noProof/>
                <w:webHidden/>
                <w:rPrChange w:id="257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258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259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_Toc483321824 \h </w:instrText>
            </w:r>
            <w:r w:rsidRPr="00FE310D">
              <w:rPr>
                <w:noProof/>
                <w:webHidden/>
                <w:rPrChange w:id="260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261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262" w:author="xg s" w:date="2017-05-23T16:54:00Z">
            <w:r w:rsidRPr="00FE310D">
              <w:rPr>
                <w:noProof/>
                <w:webHidden/>
                <w:rPrChange w:id="263" w:author="xg s" w:date="2017-05-23T16:54:00Z">
                  <w:rPr>
                    <w:noProof/>
                    <w:webHidden/>
                  </w:rPr>
                </w:rPrChange>
              </w:rPr>
              <w:t>6</w:t>
            </w:r>
            <w:r w:rsidRPr="00FE310D">
              <w:rPr>
                <w:noProof/>
                <w:webHidden/>
                <w:rPrChange w:id="264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265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1C147723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266" w:author="xg s" w:date="2017-05-23T16:54:00Z"/>
              <w:noProof/>
              <w:rPrChange w:id="267" w:author="xg s" w:date="2017-05-23T16:54:00Z">
                <w:rPr>
                  <w:ins w:id="268" w:author="xg s" w:date="2017-05-23T16:54:00Z"/>
                  <w:noProof/>
                </w:rPr>
              </w:rPrChange>
            </w:rPr>
          </w:pPr>
          <w:ins w:id="269" w:author="xg s" w:date="2017-05-23T16:54:00Z">
            <w:r w:rsidRPr="00FE310D">
              <w:rPr>
                <w:rStyle w:val="ab"/>
                <w:noProof/>
                <w:rPrChange w:id="270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271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272" w:author="xg s" w:date="2017-05-23T16:54:00Z">
                  <w:rPr>
                    <w:noProof/>
                  </w:rPr>
                </w:rPrChange>
              </w:rPr>
              <w:instrText>HYPERLINK \l "_Toc483321825"</w:instrText>
            </w:r>
            <w:r w:rsidRPr="00FE310D">
              <w:rPr>
                <w:rStyle w:val="ab"/>
                <w:noProof/>
                <w:rPrChange w:id="273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274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275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276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3.1.4 </w:t>
            </w:r>
            <w:r w:rsidRPr="00FE310D">
              <w:rPr>
                <w:rStyle w:val="ab"/>
                <w:rFonts w:hint="eastAsia"/>
                <w:bCs/>
                <w:noProof/>
                <w:rPrChange w:id="277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查询性能测试</w:t>
            </w:r>
            <w:bookmarkStart w:id="278" w:name="_GoBack"/>
            <w:bookmarkEnd w:id="278"/>
            <w:r w:rsidRPr="00FE310D">
              <w:rPr>
                <w:noProof/>
                <w:webHidden/>
                <w:rPrChange w:id="279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280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281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_Toc483321825 \h </w:instrText>
            </w:r>
            <w:r w:rsidRPr="00FE310D">
              <w:rPr>
                <w:noProof/>
                <w:webHidden/>
                <w:rPrChange w:id="282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283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284" w:author="xg s" w:date="2017-05-23T16:54:00Z">
            <w:r w:rsidRPr="00FE310D">
              <w:rPr>
                <w:noProof/>
                <w:webHidden/>
                <w:rPrChange w:id="285" w:author="xg s" w:date="2017-05-23T16:54:00Z">
                  <w:rPr>
                    <w:noProof/>
                    <w:webHidden/>
                  </w:rPr>
                </w:rPrChange>
              </w:rPr>
              <w:t>7</w:t>
            </w:r>
            <w:r w:rsidRPr="00FE310D">
              <w:rPr>
                <w:noProof/>
                <w:webHidden/>
                <w:rPrChange w:id="286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287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582B39DA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288" w:author="xg s" w:date="2017-05-23T16:54:00Z"/>
              <w:noProof/>
              <w:rPrChange w:id="289" w:author="xg s" w:date="2017-05-23T16:54:00Z">
                <w:rPr>
                  <w:ins w:id="290" w:author="xg s" w:date="2017-05-23T16:54:00Z"/>
                  <w:noProof/>
                </w:rPr>
              </w:rPrChange>
            </w:rPr>
          </w:pPr>
          <w:ins w:id="291" w:author="xg s" w:date="2017-05-23T16:54:00Z">
            <w:r w:rsidRPr="00FE310D">
              <w:rPr>
                <w:rStyle w:val="ab"/>
                <w:noProof/>
                <w:rPrChange w:id="292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293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294" w:author="xg s" w:date="2017-05-23T16:54:00Z">
                  <w:rPr>
                    <w:noProof/>
                  </w:rPr>
                </w:rPrChange>
              </w:rPr>
              <w:instrText>HYPERLINK \l "_Toc483321826"</w:instrText>
            </w:r>
            <w:r w:rsidRPr="00FE310D">
              <w:rPr>
                <w:rStyle w:val="ab"/>
                <w:noProof/>
                <w:rPrChange w:id="295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296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297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298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3.1.5 </w:t>
            </w:r>
            <w:r w:rsidRPr="00FE310D">
              <w:rPr>
                <w:rStyle w:val="ab"/>
                <w:rFonts w:hint="eastAsia"/>
                <w:bCs/>
                <w:noProof/>
                <w:rPrChange w:id="299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聚合查询性能操作</w:t>
            </w:r>
            <w:r w:rsidRPr="00FE310D">
              <w:rPr>
                <w:noProof/>
                <w:webHidden/>
                <w:rPrChange w:id="300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301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302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_Toc483321826 \h </w:instrText>
            </w:r>
            <w:r w:rsidRPr="00FE310D">
              <w:rPr>
                <w:noProof/>
                <w:webHidden/>
                <w:rPrChange w:id="303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304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305" w:author="xg s" w:date="2017-05-23T16:54:00Z">
            <w:r w:rsidRPr="00FE310D">
              <w:rPr>
                <w:noProof/>
                <w:webHidden/>
                <w:rPrChange w:id="306" w:author="xg s" w:date="2017-05-23T16:54:00Z">
                  <w:rPr>
                    <w:noProof/>
                    <w:webHidden/>
                  </w:rPr>
                </w:rPrChange>
              </w:rPr>
              <w:t>7</w:t>
            </w:r>
            <w:r w:rsidRPr="00FE310D">
              <w:rPr>
                <w:noProof/>
                <w:webHidden/>
                <w:rPrChange w:id="307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308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0D574C9F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309" w:author="xg s" w:date="2017-05-23T16:54:00Z"/>
              <w:noProof/>
              <w:rPrChange w:id="310" w:author="xg s" w:date="2017-05-23T16:54:00Z">
                <w:rPr>
                  <w:ins w:id="311" w:author="xg s" w:date="2017-05-23T16:54:00Z"/>
                  <w:noProof/>
                </w:rPr>
              </w:rPrChange>
            </w:rPr>
          </w:pPr>
          <w:ins w:id="312" w:author="xg s" w:date="2017-05-23T16:54:00Z">
            <w:r w:rsidRPr="00FE310D">
              <w:rPr>
                <w:rStyle w:val="ab"/>
                <w:noProof/>
                <w:rPrChange w:id="313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31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315" w:author="xg s" w:date="2017-05-23T16:54:00Z">
                  <w:rPr>
                    <w:noProof/>
                  </w:rPr>
                </w:rPrChange>
              </w:rPr>
              <w:instrText>HYPERLINK \l "_Toc483321827"</w:instrText>
            </w:r>
            <w:r w:rsidRPr="00FE310D">
              <w:rPr>
                <w:rStyle w:val="ab"/>
                <w:noProof/>
                <w:rPrChange w:id="316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317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318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319" w:author="xg s" w:date="2017-05-23T16:54:00Z">
                  <w:rPr>
                    <w:rStyle w:val="ab"/>
                    <w:noProof/>
                  </w:rPr>
                </w:rPrChange>
              </w:rPr>
              <w:t xml:space="preserve">3.2 </w:t>
            </w:r>
            <w:r w:rsidRPr="00FE310D">
              <w:rPr>
                <w:rStyle w:val="ab"/>
                <w:rFonts w:hint="eastAsia"/>
                <w:noProof/>
                <w:rPrChange w:id="320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数据管理的其他辅助功能</w:t>
            </w:r>
            <w:r w:rsidRPr="00FE310D">
              <w:rPr>
                <w:rStyle w:val="ab"/>
                <w:noProof/>
                <w:rPrChange w:id="321" w:author="xg s" w:date="2017-05-23T16:54:00Z">
                  <w:rPr>
                    <w:rStyle w:val="ab"/>
                    <w:noProof/>
                  </w:rPr>
                </w:rPrChange>
              </w:rPr>
              <w:t>(</w:t>
            </w:r>
            <w:r w:rsidRPr="00FE310D">
              <w:rPr>
                <w:rStyle w:val="ab"/>
                <w:rFonts w:hint="eastAsia"/>
                <w:noProof/>
                <w:rPrChange w:id="322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生产中用的较少的功能）</w:t>
            </w:r>
            <w:r w:rsidRPr="00FE310D">
              <w:rPr>
                <w:noProof/>
                <w:webHidden/>
                <w:rPrChange w:id="323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324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325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_Toc483321827 \h </w:instrText>
            </w:r>
            <w:r w:rsidRPr="00FE310D">
              <w:rPr>
                <w:noProof/>
                <w:webHidden/>
                <w:rPrChange w:id="326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327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328" w:author="xg s" w:date="2017-05-23T16:54:00Z">
            <w:r w:rsidRPr="00FE310D">
              <w:rPr>
                <w:noProof/>
                <w:webHidden/>
                <w:rPrChange w:id="329" w:author="xg s" w:date="2017-05-23T16:54:00Z">
                  <w:rPr>
                    <w:noProof/>
                    <w:webHidden/>
                  </w:rPr>
                </w:rPrChange>
              </w:rPr>
              <w:t>8</w:t>
            </w:r>
            <w:r w:rsidRPr="00FE310D">
              <w:rPr>
                <w:noProof/>
                <w:webHidden/>
                <w:rPrChange w:id="330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331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69231CDE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332" w:author="xg s" w:date="2017-05-23T16:54:00Z"/>
              <w:noProof/>
              <w:rPrChange w:id="333" w:author="xg s" w:date="2017-05-23T16:54:00Z">
                <w:rPr>
                  <w:ins w:id="334" w:author="xg s" w:date="2017-05-23T16:54:00Z"/>
                  <w:noProof/>
                </w:rPr>
              </w:rPrChange>
            </w:rPr>
          </w:pPr>
          <w:ins w:id="335" w:author="xg s" w:date="2017-05-23T16:54:00Z">
            <w:r w:rsidRPr="00FE310D">
              <w:rPr>
                <w:rStyle w:val="ab"/>
                <w:noProof/>
                <w:rPrChange w:id="336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337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338" w:author="xg s" w:date="2017-05-23T16:54:00Z">
                  <w:rPr>
                    <w:noProof/>
                  </w:rPr>
                </w:rPrChange>
              </w:rPr>
              <w:instrText>HYPERLINK \l "_Toc483321828"</w:instrText>
            </w:r>
            <w:r w:rsidRPr="00FE310D">
              <w:rPr>
                <w:rStyle w:val="ab"/>
                <w:noProof/>
                <w:rPrChange w:id="339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340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341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342" w:author="xg s" w:date="2017-05-23T16:54:00Z">
                  <w:rPr>
                    <w:rStyle w:val="ab"/>
                    <w:b/>
                    <w:noProof/>
                  </w:rPr>
                </w:rPrChange>
              </w:rPr>
              <w:t xml:space="preserve">3.2.1 </w:t>
            </w:r>
            <w:r w:rsidRPr="00FE310D">
              <w:rPr>
                <w:rStyle w:val="ab"/>
                <w:rFonts w:hint="eastAsia"/>
                <w:noProof/>
                <w:rPrChange w:id="343" w:author="xg s" w:date="2017-05-23T16:54:00Z">
                  <w:rPr>
                    <w:rStyle w:val="ab"/>
                    <w:rFonts w:hint="eastAsia"/>
                    <w:b/>
                    <w:noProof/>
                  </w:rPr>
                </w:rPrChange>
              </w:rPr>
              <w:t>数据</w:t>
            </w:r>
            <w:r w:rsidRPr="00FE310D">
              <w:rPr>
                <w:rStyle w:val="ab"/>
                <w:noProof/>
                <w:rPrChange w:id="344" w:author="xg s" w:date="2017-05-23T16:54:00Z">
                  <w:rPr>
                    <w:rStyle w:val="ab"/>
                    <w:b/>
                    <w:noProof/>
                  </w:rPr>
                </w:rPrChange>
              </w:rPr>
              <w:t>update</w:t>
            </w:r>
            <w:r w:rsidRPr="00FE310D">
              <w:rPr>
                <w:rStyle w:val="ab"/>
                <w:rFonts w:hint="eastAsia"/>
                <w:noProof/>
                <w:rPrChange w:id="345" w:author="xg s" w:date="2017-05-23T16:54:00Z">
                  <w:rPr>
                    <w:rStyle w:val="ab"/>
                    <w:rFonts w:hint="eastAsia"/>
                    <w:b/>
                    <w:noProof/>
                  </w:rPr>
                </w:rPrChange>
              </w:rPr>
              <w:t>测试</w:t>
            </w:r>
            <w:r w:rsidRPr="00FE310D">
              <w:rPr>
                <w:noProof/>
                <w:webHidden/>
                <w:rPrChange w:id="346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347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348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_Toc483321828 \h </w:instrText>
            </w:r>
            <w:r w:rsidRPr="00FE310D">
              <w:rPr>
                <w:noProof/>
                <w:webHidden/>
                <w:rPrChange w:id="349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350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351" w:author="xg s" w:date="2017-05-23T16:54:00Z">
            <w:r w:rsidRPr="00FE310D">
              <w:rPr>
                <w:noProof/>
                <w:webHidden/>
                <w:rPrChange w:id="352" w:author="xg s" w:date="2017-05-23T16:54:00Z">
                  <w:rPr>
                    <w:noProof/>
                    <w:webHidden/>
                  </w:rPr>
                </w:rPrChange>
              </w:rPr>
              <w:t>8</w:t>
            </w:r>
            <w:r w:rsidRPr="00FE310D">
              <w:rPr>
                <w:noProof/>
                <w:webHidden/>
                <w:rPrChange w:id="353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354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031757D4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355" w:author="xg s" w:date="2017-05-23T16:54:00Z"/>
              <w:noProof/>
              <w:rPrChange w:id="356" w:author="xg s" w:date="2017-05-23T16:54:00Z">
                <w:rPr>
                  <w:ins w:id="357" w:author="xg s" w:date="2017-05-23T16:54:00Z"/>
                  <w:noProof/>
                </w:rPr>
              </w:rPrChange>
            </w:rPr>
          </w:pPr>
          <w:ins w:id="358" w:author="xg s" w:date="2017-05-23T16:54:00Z">
            <w:r w:rsidRPr="00FE310D">
              <w:rPr>
                <w:rStyle w:val="ab"/>
                <w:noProof/>
                <w:rPrChange w:id="359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360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361" w:author="xg s" w:date="2017-05-23T16:54:00Z">
                  <w:rPr>
                    <w:noProof/>
                  </w:rPr>
                </w:rPrChange>
              </w:rPr>
              <w:instrText>HYPERLINK \l "_Toc483321829"</w:instrText>
            </w:r>
            <w:r w:rsidRPr="00FE310D">
              <w:rPr>
                <w:rStyle w:val="ab"/>
                <w:noProof/>
                <w:rPrChange w:id="36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363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364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365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3.2.2 </w:t>
            </w:r>
            <w:r w:rsidRPr="00FE310D">
              <w:rPr>
                <w:rStyle w:val="ab"/>
                <w:rFonts w:hint="eastAsia"/>
                <w:bCs/>
                <w:noProof/>
                <w:rPrChange w:id="366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数据</w:t>
            </w:r>
            <w:r w:rsidRPr="00FE310D">
              <w:rPr>
                <w:rStyle w:val="ab"/>
                <w:bCs/>
                <w:noProof/>
                <w:rPrChange w:id="367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>random insert</w:t>
            </w:r>
            <w:r w:rsidRPr="00FE310D">
              <w:rPr>
                <w:noProof/>
                <w:webHidden/>
                <w:rPrChange w:id="368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369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370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_Toc483321829 \h </w:instrText>
            </w:r>
            <w:r w:rsidRPr="00FE310D">
              <w:rPr>
                <w:noProof/>
                <w:webHidden/>
                <w:rPrChange w:id="371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372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373" w:author="xg s" w:date="2017-05-23T16:54:00Z">
            <w:r w:rsidRPr="00FE310D">
              <w:rPr>
                <w:noProof/>
                <w:webHidden/>
                <w:rPrChange w:id="374" w:author="xg s" w:date="2017-05-23T16:54:00Z">
                  <w:rPr>
                    <w:noProof/>
                    <w:webHidden/>
                  </w:rPr>
                </w:rPrChange>
              </w:rPr>
              <w:t>8</w:t>
            </w:r>
            <w:r w:rsidRPr="00FE310D">
              <w:rPr>
                <w:noProof/>
                <w:webHidden/>
                <w:rPrChange w:id="375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376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31911810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377" w:author="xg s" w:date="2017-05-23T16:54:00Z"/>
              <w:noProof/>
              <w:rPrChange w:id="378" w:author="xg s" w:date="2017-05-23T16:54:00Z">
                <w:rPr>
                  <w:ins w:id="379" w:author="xg s" w:date="2017-05-23T16:54:00Z"/>
                  <w:noProof/>
                </w:rPr>
              </w:rPrChange>
            </w:rPr>
          </w:pPr>
          <w:ins w:id="380" w:author="xg s" w:date="2017-05-23T16:54:00Z">
            <w:r w:rsidRPr="00FE310D">
              <w:rPr>
                <w:rStyle w:val="ab"/>
                <w:noProof/>
                <w:rPrChange w:id="381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38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383" w:author="xg s" w:date="2017-05-23T16:54:00Z">
                  <w:rPr>
                    <w:noProof/>
                  </w:rPr>
                </w:rPrChange>
              </w:rPr>
              <w:instrText>HYPERLINK \l "_Toc483321830"</w:instrText>
            </w:r>
            <w:r w:rsidRPr="00FE310D">
              <w:rPr>
                <w:rStyle w:val="ab"/>
                <w:noProof/>
                <w:rPrChange w:id="38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385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386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387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3.2.3 </w:t>
            </w:r>
            <w:r w:rsidRPr="00FE310D">
              <w:rPr>
                <w:rStyle w:val="ab"/>
                <w:rFonts w:hint="eastAsia"/>
                <w:bCs/>
                <w:noProof/>
                <w:rPrChange w:id="388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删除某个时间之前的数据</w:t>
            </w:r>
            <w:r w:rsidRPr="00FE310D">
              <w:rPr>
                <w:noProof/>
                <w:webHidden/>
                <w:rPrChange w:id="389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390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391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_Toc483321830 \h </w:instrText>
            </w:r>
            <w:r w:rsidRPr="00FE310D">
              <w:rPr>
                <w:noProof/>
                <w:webHidden/>
                <w:rPrChange w:id="392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393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394" w:author="xg s" w:date="2017-05-23T16:54:00Z">
            <w:r w:rsidRPr="00FE310D">
              <w:rPr>
                <w:noProof/>
                <w:webHidden/>
                <w:rPrChange w:id="395" w:author="xg s" w:date="2017-05-23T16:54:00Z">
                  <w:rPr>
                    <w:noProof/>
                    <w:webHidden/>
                  </w:rPr>
                </w:rPrChange>
              </w:rPr>
              <w:t>8</w:t>
            </w:r>
            <w:r w:rsidRPr="00FE310D">
              <w:rPr>
                <w:noProof/>
                <w:webHidden/>
                <w:rPrChange w:id="396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397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2654F290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398" w:author="xg s" w:date="2017-05-23T16:54:00Z"/>
              <w:noProof/>
              <w:rPrChange w:id="399" w:author="xg s" w:date="2017-05-23T16:54:00Z">
                <w:rPr>
                  <w:ins w:id="400" w:author="xg s" w:date="2017-05-23T16:54:00Z"/>
                  <w:noProof/>
                </w:rPr>
              </w:rPrChange>
            </w:rPr>
          </w:pPr>
          <w:ins w:id="401" w:author="xg s" w:date="2017-05-23T16:54:00Z">
            <w:r w:rsidRPr="00FE310D">
              <w:rPr>
                <w:rStyle w:val="ab"/>
                <w:noProof/>
                <w:rPrChange w:id="402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403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404" w:author="xg s" w:date="2017-05-23T16:54:00Z">
                  <w:rPr>
                    <w:noProof/>
                  </w:rPr>
                </w:rPrChange>
              </w:rPr>
              <w:instrText>HYPERLINK \l "_Toc483321831"</w:instrText>
            </w:r>
            <w:r w:rsidRPr="00FE310D">
              <w:rPr>
                <w:rStyle w:val="ab"/>
                <w:noProof/>
                <w:rPrChange w:id="405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406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407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bCs/>
                <w:noProof/>
                <w:rPrChange w:id="408" w:author="xg s" w:date="2017-05-23T16:54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3.2.4 </w:t>
            </w:r>
            <w:r w:rsidRPr="00FE310D">
              <w:rPr>
                <w:rStyle w:val="ab"/>
                <w:rFonts w:hint="eastAsia"/>
                <w:bCs/>
                <w:noProof/>
                <w:rPrChange w:id="409" w:author="xg s" w:date="2017-05-23T16:54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数据导出</w:t>
            </w:r>
            <w:r w:rsidRPr="00FE310D">
              <w:rPr>
                <w:noProof/>
                <w:webHidden/>
                <w:rPrChange w:id="410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411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412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_Toc483321831 \h </w:instrText>
            </w:r>
            <w:r w:rsidRPr="00FE310D">
              <w:rPr>
                <w:noProof/>
                <w:webHidden/>
                <w:rPrChange w:id="413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414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415" w:author="xg s" w:date="2017-05-23T16:54:00Z">
            <w:r w:rsidRPr="00FE310D">
              <w:rPr>
                <w:noProof/>
                <w:webHidden/>
                <w:rPrChange w:id="416" w:author="xg s" w:date="2017-05-23T16:54:00Z">
                  <w:rPr>
                    <w:noProof/>
                    <w:webHidden/>
                  </w:rPr>
                </w:rPrChange>
              </w:rPr>
              <w:t>8</w:t>
            </w:r>
            <w:r w:rsidRPr="00FE310D">
              <w:rPr>
                <w:noProof/>
                <w:webHidden/>
                <w:rPrChange w:id="417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418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23EA3324" w14:textId="77777777" w:rsidR="00FE310D" w:rsidRPr="00FE310D" w:rsidRDefault="00FE310D">
          <w:pPr>
            <w:pStyle w:val="30"/>
            <w:tabs>
              <w:tab w:val="right" w:leader="dot" w:pos="8296"/>
            </w:tabs>
            <w:rPr>
              <w:ins w:id="419" w:author="xg s" w:date="2017-05-23T16:54:00Z"/>
              <w:noProof/>
              <w:rPrChange w:id="420" w:author="xg s" w:date="2017-05-23T16:54:00Z">
                <w:rPr>
                  <w:ins w:id="421" w:author="xg s" w:date="2017-05-23T16:54:00Z"/>
                  <w:noProof/>
                </w:rPr>
              </w:rPrChange>
            </w:rPr>
          </w:pPr>
          <w:ins w:id="422" w:author="xg s" w:date="2017-05-23T16:54:00Z">
            <w:r w:rsidRPr="00FE310D">
              <w:rPr>
                <w:rStyle w:val="ab"/>
                <w:noProof/>
                <w:rPrChange w:id="423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42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425" w:author="xg s" w:date="2017-05-23T16:54:00Z">
                  <w:rPr>
                    <w:noProof/>
                  </w:rPr>
                </w:rPrChange>
              </w:rPr>
              <w:instrText>HYPERLINK \l "_Toc483321832"</w:instrText>
            </w:r>
            <w:r w:rsidRPr="00FE310D">
              <w:rPr>
                <w:rStyle w:val="ab"/>
                <w:noProof/>
                <w:rPrChange w:id="426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427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428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hint="eastAsia"/>
                <w:noProof/>
                <w:rPrChange w:id="429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首先导入</w:t>
            </w:r>
            <w:r w:rsidRPr="00FE310D">
              <w:rPr>
                <w:noProof/>
                <w:webHidden/>
                <w:rPrChange w:id="430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431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432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_Toc483321832 \h </w:instrText>
            </w:r>
            <w:r w:rsidRPr="00FE310D">
              <w:rPr>
                <w:noProof/>
                <w:webHidden/>
                <w:rPrChange w:id="433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434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435" w:author="xg s" w:date="2017-05-23T16:54:00Z">
            <w:r w:rsidRPr="00FE310D">
              <w:rPr>
                <w:noProof/>
                <w:webHidden/>
                <w:rPrChange w:id="436" w:author="xg s" w:date="2017-05-23T16:54:00Z">
                  <w:rPr>
                    <w:noProof/>
                    <w:webHidden/>
                  </w:rPr>
                </w:rPrChange>
              </w:rPr>
              <w:t>8</w:t>
            </w:r>
            <w:r w:rsidRPr="00FE310D">
              <w:rPr>
                <w:noProof/>
                <w:webHidden/>
                <w:rPrChange w:id="437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438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6AB8A1B9" w14:textId="77777777" w:rsidR="00FE310D" w:rsidRPr="00FE310D" w:rsidRDefault="00FE310D">
          <w:pPr>
            <w:pStyle w:val="10"/>
            <w:tabs>
              <w:tab w:val="right" w:leader="dot" w:pos="8296"/>
            </w:tabs>
            <w:rPr>
              <w:ins w:id="439" w:author="xg s" w:date="2017-05-23T16:54:00Z"/>
              <w:noProof/>
              <w:rPrChange w:id="440" w:author="xg s" w:date="2017-05-23T16:54:00Z">
                <w:rPr>
                  <w:ins w:id="441" w:author="xg s" w:date="2017-05-23T16:54:00Z"/>
                  <w:noProof/>
                </w:rPr>
              </w:rPrChange>
            </w:rPr>
          </w:pPr>
          <w:ins w:id="442" w:author="xg s" w:date="2017-05-23T16:54:00Z">
            <w:r w:rsidRPr="00FE310D">
              <w:rPr>
                <w:rStyle w:val="ab"/>
                <w:noProof/>
                <w:rPrChange w:id="443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44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445" w:author="xg s" w:date="2017-05-23T16:54:00Z">
                  <w:rPr>
                    <w:noProof/>
                  </w:rPr>
                </w:rPrChange>
              </w:rPr>
              <w:instrText>HYPERLINK \l "_Toc483321833"</w:instrText>
            </w:r>
            <w:r w:rsidRPr="00FE310D">
              <w:rPr>
                <w:rStyle w:val="ab"/>
                <w:noProof/>
                <w:rPrChange w:id="446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447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448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noProof/>
                <w:rPrChange w:id="449" w:author="xg s" w:date="2017-05-23T16:54:00Z">
                  <w:rPr>
                    <w:rStyle w:val="ab"/>
                    <w:noProof/>
                  </w:rPr>
                </w:rPrChange>
              </w:rPr>
              <w:t xml:space="preserve">4. </w:t>
            </w:r>
            <w:r w:rsidRPr="00FE310D">
              <w:rPr>
                <w:rStyle w:val="ab"/>
                <w:rFonts w:hint="eastAsia"/>
                <w:noProof/>
                <w:rPrChange w:id="450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t>配置文件说明</w:t>
            </w:r>
            <w:r w:rsidRPr="00FE310D">
              <w:rPr>
                <w:noProof/>
                <w:webHidden/>
                <w:rPrChange w:id="451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452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453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_Toc483321833 \h </w:instrText>
            </w:r>
            <w:r w:rsidRPr="00FE310D">
              <w:rPr>
                <w:noProof/>
                <w:webHidden/>
                <w:rPrChange w:id="454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455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456" w:author="xg s" w:date="2017-05-23T16:54:00Z">
            <w:r w:rsidRPr="00FE310D">
              <w:rPr>
                <w:noProof/>
                <w:webHidden/>
                <w:rPrChange w:id="457" w:author="xg s" w:date="2017-05-23T16:54:00Z">
                  <w:rPr>
                    <w:noProof/>
                    <w:webHidden/>
                  </w:rPr>
                </w:rPrChange>
              </w:rPr>
              <w:t>9</w:t>
            </w:r>
            <w:r w:rsidRPr="00FE310D">
              <w:rPr>
                <w:noProof/>
                <w:webHidden/>
                <w:rPrChange w:id="458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459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48213882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460" w:author="xg s" w:date="2017-05-23T16:54:00Z"/>
              <w:noProof/>
              <w:rPrChange w:id="461" w:author="xg s" w:date="2017-05-23T16:54:00Z">
                <w:rPr>
                  <w:ins w:id="462" w:author="xg s" w:date="2017-05-23T16:54:00Z"/>
                  <w:noProof/>
                </w:rPr>
              </w:rPrChange>
            </w:rPr>
          </w:pPr>
          <w:ins w:id="463" w:author="xg s" w:date="2017-05-23T16:54:00Z">
            <w:r w:rsidRPr="00FE310D">
              <w:rPr>
                <w:rStyle w:val="ab"/>
                <w:noProof/>
                <w:rPrChange w:id="464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465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466" w:author="xg s" w:date="2017-05-23T16:54:00Z">
                  <w:rPr>
                    <w:noProof/>
                  </w:rPr>
                </w:rPrChange>
              </w:rPr>
              <w:instrText>HYPERLINK \l "_Toc483321834"</w:instrText>
            </w:r>
            <w:r w:rsidRPr="00FE310D">
              <w:rPr>
                <w:rStyle w:val="ab"/>
                <w:noProof/>
                <w:rPrChange w:id="467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468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469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470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4.1 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471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基本函数设置（</w:t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472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base-function.conf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473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）</w:t>
            </w:r>
            <w:r w:rsidRPr="00FE310D">
              <w:rPr>
                <w:noProof/>
                <w:webHidden/>
                <w:rPrChange w:id="474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475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476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_Toc483321834 \h </w:instrText>
            </w:r>
            <w:r w:rsidRPr="00FE310D">
              <w:rPr>
                <w:noProof/>
                <w:webHidden/>
                <w:rPrChange w:id="477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478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479" w:author="xg s" w:date="2017-05-23T16:54:00Z">
            <w:r w:rsidRPr="00FE310D">
              <w:rPr>
                <w:noProof/>
                <w:webHidden/>
                <w:rPrChange w:id="480" w:author="xg s" w:date="2017-05-23T16:54:00Z">
                  <w:rPr>
                    <w:noProof/>
                    <w:webHidden/>
                  </w:rPr>
                </w:rPrChange>
              </w:rPr>
              <w:t>9</w:t>
            </w:r>
            <w:r w:rsidRPr="00FE310D">
              <w:rPr>
                <w:noProof/>
                <w:webHidden/>
                <w:rPrChange w:id="481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482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3D81A832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483" w:author="xg s" w:date="2017-05-23T16:54:00Z"/>
              <w:noProof/>
              <w:rPrChange w:id="484" w:author="xg s" w:date="2017-05-23T16:54:00Z">
                <w:rPr>
                  <w:ins w:id="485" w:author="xg s" w:date="2017-05-23T16:54:00Z"/>
                  <w:noProof/>
                </w:rPr>
              </w:rPrChange>
            </w:rPr>
          </w:pPr>
          <w:ins w:id="486" w:author="xg s" w:date="2017-05-23T16:54:00Z">
            <w:r w:rsidRPr="00FE310D">
              <w:rPr>
                <w:rStyle w:val="ab"/>
                <w:noProof/>
                <w:rPrChange w:id="487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488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489" w:author="xg s" w:date="2017-05-23T16:54:00Z">
                  <w:rPr>
                    <w:noProof/>
                  </w:rPr>
                </w:rPrChange>
              </w:rPr>
              <w:instrText>HYPERLINK \l "_Toc483321835"</w:instrText>
            </w:r>
            <w:r w:rsidRPr="00FE310D">
              <w:rPr>
                <w:rStyle w:val="ab"/>
                <w:noProof/>
                <w:rPrChange w:id="490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491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492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493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4.2 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494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传感器值配置</w:t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495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(sensor.conf)</w:t>
            </w:r>
            <w:r w:rsidRPr="00FE310D">
              <w:rPr>
                <w:noProof/>
                <w:webHidden/>
                <w:rPrChange w:id="496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497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498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_Toc483321835 \h </w:instrText>
            </w:r>
            <w:r w:rsidRPr="00FE310D">
              <w:rPr>
                <w:noProof/>
                <w:webHidden/>
                <w:rPrChange w:id="499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500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501" w:author="xg s" w:date="2017-05-23T16:54:00Z">
            <w:r w:rsidRPr="00FE310D">
              <w:rPr>
                <w:noProof/>
                <w:webHidden/>
                <w:rPrChange w:id="502" w:author="xg s" w:date="2017-05-23T16:54:00Z">
                  <w:rPr>
                    <w:noProof/>
                    <w:webHidden/>
                  </w:rPr>
                </w:rPrChange>
              </w:rPr>
              <w:t>9</w:t>
            </w:r>
            <w:r w:rsidRPr="00FE310D">
              <w:rPr>
                <w:noProof/>
                <w:webHidden/>
                <w:rPrChange w:id="503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504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321E5F41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505" w:author="xg s" w:date="2017-05-23T16:54:00Z"/>
              <w:noProof/>
              <w:rPrChange w:id="506" w:author="xg s" w:date="2017-05-23T16:54:00Z">
                <w:rPr>
                  <w:ins w:id="507" w:author="xg s" w:date="2017-05-23T16:54:00Z"/>
                  <w:noProof/>
                </w:rPr>
              </w:rPrChange>
            </w:rPr>
          </w:pPr>
          <w:ins w:id="508" w:author="xg s" w:date="2017-05-23T16:54:00Z">
            <w:r w:rsidRPr="00FE310D">
              <w:rPr>
                <w:rStyle w:val="ab"/>
                <w:noProof/>
                <w:rPrChange w:id="509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510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511" w:author="xg s" w:date="2017-05-23T16:54:00Z">
                  <w:rPr>
                    <w:noProof/>
                  </w:rPr>
                </w:rPrChange>
              </w:rPr>
              <w:instrText>HYPERLINK \l "_Toc483321836"</w:instrText>
            </w:r>
            <w:r w:rsidRPr="00FE310D">
              <w:rPr>
                <w:rStyle w:val="ab"/>
                <w:noProof/>
                <w:rPrChange w:id="51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513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514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15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4.3 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516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设备配置</w:t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17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(mertric.conf)</w:t>
            </w:r>
            <w:r w:rsidRPr="00FE310D">
              <w:rPr>
                <w:noProof/>
                <w:webHidden/>
                <w:rPrChange w:id="518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519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520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_Toc483321836 \h </w:instrText>
            </w:r>
            <w:r w:rsidRPr="00FE310D">
              <w:rPr>
                <w:noProof/>
                <w:webHidden/>
                <w:rPrChange w:id="521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522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523" w:author="xg s" w:date="2017-05-23T16:54:00Z">
            <w:r w:rsidRPr="00FE310D">
              <w:rPr>
                <w:noProof/>
                <w:webHidden/>
                <w:rPrChange w:id="524" w:author="xg s" w:date="2017-05-23T16:54:00Z">
                  <w:rPr>
                    <w:noProof/>
                    <w:webHidden/>
                  </w:rPr>
                </w:rPrChange>
              </w:rPr>
              <w:t>9</w:t>
            </w:r>
            <w:r w:rsidRPr="00FE310D">
              <w:rPr>
                <w:noProof/>
                <w:webHidden/>
                <w:rPrChange w:id="525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526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52391954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527" w:author="xg s" w:date="2017-05-23T16:54:00Z"/>
              <w:noProof/>
              <w:rPrChange w:id="528" w:author="xg s" w:date="2017-05-23T16:54:00Z">
                <w:rPr>
                  <w:ins w:id="529" w:author="xg s" w:date="2017-05-23T16:54:00Z"/>
                  <w:noProof/>
                </w:rPr>
              </w:rPrChange>
            </w:rPr>
          </w:pPr>
          <w:ins w:id="530" w:author="xg s" w:date="2017-05-23T16:54:00Z">
            <w:r w:rsidRPr="00FE310D">
              <w:rPr>
                <w:rStyle w:val="ab"/>
                <w:noProof/>
                <w:rPrChange w:id="531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532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533" w:author="xg s" w:date="2017-05-23T16:54:00Z">
                  <w:rPr>
                    <w:noProof/>
                  </w:rPr>
                </w:rPrChange>
              </w:rPr>
              <w:instrText>HYPERLINK \l "_Toc483321837"</w:instrText>
            </w:r>
            <w:r w:rsidRPr="00FE310D">
              <w:rPr>
                <w:rStyle w:val="ab"/>
                <w:noProof/>
                <w:rPrChange w:id="53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535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536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37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4.4 offline 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538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数据生成</w:t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39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(generate-offline.conf)</w:t>
            </w:r>
            <w:r w:rsidRPr="00FE310D">
              <w:rPr>
                <w:noProof/>
                <w:webHidden/>
                <w:rPrChange w:id="540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541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542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_Toc483321837 \h </w:instrText>
            </w:r>
            <w:r w:rsidRPr="00FE310D">
              <w:rPr>
                <w:noProof/>
                <w:webHidden/>
                <w:rPrChange w:id="543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544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545" w:author="xg s" w:date="2017-05-23T16:54:00Z">
            <w:r w:rsidRPr="00FE310D">
              <w:rPr>
                <w:noProof/>
                <w:webHidden/>
                <w:rPrChange w:id="546" w:author="xg s" w:date="2017-05-23T16:54:00Z">
                  <w:rPr>
                    <w:noProof/>
                    <w:webHidden/>
                  </w:rPr>
                </w:rPrChange>
              </w:rPr>
              <w:t>9</w:t>
            </w:r>
            <w:r w:rsidRPr="00FE310D">
              <w:rPr>
                <w:noProof/>
                <w:webHidden/>
                <w:rPrChange w:id="547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548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738D87C0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549" w:author="xg s" w:date="2017-05-23T16:54:00Z"/>
              <w:noProof/>
              <w:rPrChange w:id="550" w:author="xg s" w:date="2017-05-23T16:54:00Z">
                <w:rPr>
                  <w:ins w:id="551" w:author="xg s" w:date="2017-05-23T16:54:00Z"/>
                  <w:noProof/>
                </w:rPr>
              </w:rPrChange>
            </w:rPr>
          </w:pPr>
          <w:ins w:id="552" w:author="xg s" w:date="2017-05-23T16:54:00Z">
            <w:r w:rsidRPr="00FE310D">
              <w:rPr>
                <w:rStyle w:val="ab"/>
                <w:noProof/>
                <w:rPrChange w:id="553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554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555" w:author="xg s" w:date="2017-05-23T16:54:00Z">
                  <w:rPr>
                    <w:noProof/>
                  </w:rPr>
                </w:rPrChange>
              </w:rPr>
              <w:instrText>HYPERLINK \l "_Toc483321838"</w:instrText>
            </w:r>
            <w:r w:rsidRPr="00FE310D">
              <w:rPr>
                <w:rStyle w:val="ab"/>
                <w:noProof/>
                <w:rPrChange w:id="556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557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558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59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4.5 online 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560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数据负载</w:t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61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(generate-online.conf)</w:t>
            </w:r>
            <w:r w:rsidRPr="00FE310D">
              <w:rPr>
                <w:noProof/>
                <w:webHidden/>
                <w:rPrChange w:id="562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563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564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_Toc483321838 \h </w:instrText>
            </w:r>
            <w:r w:rsidRPr="00FE310D">
              <w:rPr>
                <w:noProof/>
                <w:webHidden/>
                <w:rPrChange w:id="565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566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567" w:author="xg s" w:date="2017-05-23T16:54:00Z">
            <w:r w:rsidRPr="00FE310D">
              <w:rPr>
                <w:noProof/>
                <w:webHidden/>
                <w:rPrChange w:id="568" w:author="xg s" w:date="2017-05-23T16:54:00Z">
                  <w:rPr>
                    <w:noProof/>
                    <w:webHidden/>
                  </w:rPr>
                </w:rPrChange>
              </w:rPr>
              <w:t>10</w:t>
            </w:r>
            <w:r w:rsidRPr="00FE310D">
              <w:rPr>
                <w:noProof/>
                <w:webHidden/>
                <w:rPrChange w:id="569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570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179DC198" w14:textId="77777777" w:rsidR="00FE310D" w:rsidRPr="00FE310D" w:rsidRDefault="00FE310D">
          <w:pPr>
            <w:pStyle w:val="20"/>
            <w:tabs>
              <w:tab w:val="right" w:leader="dot" w:pos="8296"/>
            </w:tabs>
            <w:rPr>
              <w:ins w:id="571" w:author="xg s" w:date="2017-05-23T16:54:00Z"/>
              <w:noProof/>
              <w:rPrChange w:id="572" w:author="xg s" w:date="2017-05-23T16:54:00Z">
                <w:rPr>
                  <w:ins w:id="573" w:author="xg s" w:date="2017-05-23T16:54:00Z"/>
                  <w:noProof/>
                </w:rPr>
              </w:rPrChange>
            </w:rPr>
          </w:pPr>
          <w:ins w:id="574" w:author="xg s" w:date="2017-05-23T16:54:00Z">
            <w:r w:rsidRPr="00FE310D">
              <w:rPr>
                <w:rStyle w:val="ab"/>
                <w:noProof/>
                <w:rPrChange w:id="575" w:author="xg s" w:date="2017-05-23T16:54:00Z">
                  <w:rPr>
                    <w:rStyle w:val="ab"/>
                    <w:noProof/>
                  </w:rPr>
                </w:rPrChange>
              </w:rPr>
              <w:fldChar w:fldCharType="begin"/>
            </w:r>
            <w:r w:rsidRPr="00FE310D">
              <w:rPr>
                <w:rStyle w:val="ab"/>
                <w:noProof/>
                <w:rPrChange w:id="576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noProof/>
                <w:rPrChange w:id="577" w:author="xg s" w:date="2017-05-23T16:54:00Z">
                  <w:rPr>
                    <w:noProof/>
                  </w:rPr>
                </w:rPrChange>
              </w:rPr>
              <w:instrText>HYPERLINK \l "_Toc483321839"</w:instrText>
            </w:r>
            <w:r w:rsidRPr="00FE310D">
              <w:rPr>
                <w:rStyle w:val="ab"/>
                <w:noProof/>
                <w:rPrChange w:id="578" w:author="xg s" w:date="2017-05-23T16:54:00Z">
                  <w:rPr>
                    <w:rStyle w:val="ab"/>
                    <w:noProof/>
                  </w:rPr>
                </w:rPrChange>
              </w:rPr>
              <w:instrText xml:space="preserve"> </w:instrText>
            </w:r>
            <w:r w:rsidRPr="00FE310D">
              <w:rPr>
                <w:rStyle w:val="ab"/>
                <w:noProof/>
                <w:rPrChange w:id="579" w:author="xg s" w:date="2017-05-23T16:54:00Z">
                  <w:rPr>
                    <w:rStyle w:val="ab"/>
                    <w:noProof/>
                  </w:rPr>
                </w:rPrChange>
              </w:rPr>
            </w:r>
            <w:r w:rsidRPr="00FE310D">
              <w:rPr>
                <w:rStyle w:val="ab"/>
                <w:noProof/>
                <w:rPrChange w:id="580" w:author="xg s" w:date="2017-05-23T16:54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81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4.6 </w:t>
            </w:r>
            <w:r w:rsidRPr="00FE310D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582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数据库连接配置</w:t>
            </w:r>
            <w:r w:rsidRPr="00FE310D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583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(database.conf)</w:t>
            </w:r>
            <w:r w:rsidRPr="00FE310D">
              <w:rPr>
                <w:noProof/>
                <w:webHidden/>
                <w:rPrChange w:id="584" w:author="xg s" w:date="2017-05-23T16:54:00Z">
                  <w:rPr>
                    <w:noProof/>
                    <w:webHidden/>
                  </w:rPr>
                </w:rPrChange>
              </w:rPr>
              <w:tab/>
            </w:r>
            <w:r w:rsidRPr="00FE310D">
              <w:rPr>
                <w:noProof/>
                <w:webHidden/>
                <w:rPrChange w:id="585" w:author="xg s" w:date="2017-05-23T16:54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FE310D">
              <w:rPr>
                <w:noProof/>
                <w:webHidden/>
                <w:rPrChange w:id="586" w:author="xg s" w:date="2017-05-23T16:54:00Z">
                  <w:rPr>
                    <w:noProof/>
                    <w:webHidden/>
                  </w:rPr>
                </w:rPrChange>
              </w:rPr>
              <w:instrText xml:space="preserve"> PAGEREF _Toc483321839 \h </w:instrText>
            </w:r>
            <w:r w:rsidRPr="00FE310D">
              <w:rPr>
                <w:noProof/>
                <w:webHidden/>
                <w:rPrChange w:id="587" w:author="xg s" w:date="2017-05-23T16:54:00Z">
                  <w:rPr>
                    <w:noProof/>
                    <w:webHidden/>
                  </w:rPr>
                </w:rPrChange>
              </w:rPr>
            </w:r>
          </w:ins>
          <w:r w:rsidRPr="00FE310D">
            <w:rPr>
              <w:noProof/>
              <w:webHidden/>
              <w:rPrChange w:id="588" w:author="xg s" w:date="2017-05-23T16:54:00Z">
                <w:rPr>
                  <w:noProof/>
                  <w:webHidden/>
                </w:rPr>
              </w:rPrChange>
            </w:rPr>
            <w:fldChar w:fldCharType="separate"/>
          </w:r>
          <w:ins w:id="589" w:author="xg s" w:date="2017-05-23T16:54:00Z">
            <w:r w:rsidRPr="00FE310D">
              <w:rPr>
                <w:noProof/>
                <w:webHidden/>
                <w:rPrChange w:id="590" w:author="xg s" w:date="2017-05-23T16:54:00Z">
                  <w:rPr>
                    <w:noProof/>
                    <w:webHidden/>
                  </w:rPr>
                </w:rPrChange>
              </w:rPr>
              <w:t>10</w:t>
            </w:r>
            <w:r w:rsidRPr="00FE310D">
              <w:rPr>
                <w:noProof/>
                <w:webHidden/>
                <w:rPrChange w:id="591" w:author="xg s" w:date="2017-05-23T16:54:00Z">
                  <w:rPr>
                    <w:noProof/>
                    <w:webHidden/>
                  </w:rPr>
                </w:rPrChange>
              </w:rPr>
              <w:fldChar w:fldCharType="end"/>
            </w:r>
            <w:r w:rsidRPr="00FE310D">
              <w:rPr>
                <w:rStyle w:val="ab"/>
                <w:noProof/>
                <w:rPrChange w:id="592" w:author="xg s" w:date="2017-05-23T16:54:00Z">
                  <w:rPr>
                    <w:rStyle w:val="ab"/>
                    <w:noProof/>
                  </w:rPr>
                </w:rPrChange>
              </w:rPr>
              <w:fldChar w:fldCharType="end"/>
            </w:r>
          </w:ins>
        </w:p>
        <w:p w14:paraId="0CEE13C7" w14:textId="77777777" w:rsidR="00E36DF4" w:rsidRPr="00FE310D" w:rsidDel="00FE310D" w:rsidRDefault="00E36DF4">
          <w:pPr>
            <w:pStyle w:val="10"/>
            <w:tabs>
              <w:tab w:val="right" w:leader="dot" w:pos="8296"/>
            </w:tabs>
            <w:rPr>
              <w:del w:id="593" w:author="xg s" w:date="2017-05-23T16:54:00Z"/>
              <w:noProof/>
              <w:rPrChange w:id="594" w:author="xg s" w:date="2017-05-23T16:54:00Z">
                <w:rPr>
                  <w:del w:id="595" w:author="xg s" w:date="2017-05-23T16:54:00Z"/>
                  <w:noProof/>
                </w:rPr>
              </w:rPrChange>
            </w:rPr>
          </w:pPr>
          <w:del w:id="596" w:author="xg s" w:date="2017-05-23T16:54:00Z">
            <w:r w:rsidRPr="00FE310D" w:rsidDel="00FE310D">
              <w:rPr>
                <w:rFonts w:ascii="Times New Roman" w:eastAsia="宋体" w:hAnsi="Times New Roman" w:cs="Times New Roman"/>
                <w:noProof/>
                <w:rPrChange w:id="597" w:author="xg s" w:date="2017-05-23T16:54:00Z">
                  <w:rPr>
                    <w:rStyle w:val="ab"/>
                    <w:rFonts w:ascii="Times New Roman" w:eastAsia="宋体" w:hAnsi="Times New Roman" w:cs="Times New Roman"/>
                    <w:noProof/>
                  </w:rPr>
                </w:rPrChange>
              </w:rPr>
              <w:delText xml:space="preserve">1. </w:delText>
            </w:r>
            <w:r w:rsidRPr="00FE310D" w:rsidDel="00FE310D">
              <w:rPr>
                <w:rFonts w:ascii="Times New Roman" w:eastAsia="宋体" w:hAnsi="Times New Roman" w:cs="Times New Roman" w:hint="eastAsia"/>
                <w:noProof/>
                <w:rPrChange w:id="598" w:author="xg s" w:date="2017-05-23T16:54:00Z">
                  <w:rPr>
                    <w:rStyle w:val="ab"/>
                    <w:rFonts w:ascii="Times New Roman" w:eastAsia="宋体" w:hAnsi="Times New Roman" w:cs="Times New Roman" w:hint="eastAsia"/>
                    <w:noProof/>
                  </w:rPr>
                </w:rPrChange>
              </w:rPr>
              <w:delText>引言</w:delText>
            </w:r>
            <w:r w:rsidRPr="00FE310D" w:rsidDel="00FE310D">
              <w:rPr>
                <w:noProof/>
                <w:webHidden/>
                <w:rPrChange w:id="599" w:author="xg s" w:date="2017-05-23T16:54:00Z">
                  <w:rPr>
                    <w:noProof/>
                    <w:webHidden/>
                  </w:rPr>
                </w:rPrChange>
              </w:rPr>
              <w:tab/>
              <w:delText>2</w:delText>
            </w:r>
          </w:del>
        </w:p>
        <w:p w14:paraId="24797F6E" w14:textId="77777777" w:rsidR="00E36DF4" w:rsidRPr="00FE310D" w:rsidDel="00FE310D" w:rsidRDefault="00E36DF4">
          <w:pPr>
            <w:pStyle w:val="10"/>
            <w:tabs>
              <w:tab w:val="left" w:pos="420"/>
              <w:tab w:val="right" w:leader="dot" w:pos="8296"/>
            </w:tabs>
            <w:rPr>
              <w:del w:id="600" w:author="xg s" w:date="2017-05-23T16:54:00Z"/>
              <w:noProof/>
              <w:rPrChange w:id="601" w:author="xg s" w:date="2017-05-23T16:54:00Z">
                <w:rPr>
                  <w:del w:id="602" w:author="xg s" w:date="2017-05-23T16:54:00Z"/>
                  <w:noProof/>
                </w:rPr>
              </w:rPrChange>
            </w:rPr>
          </w:pPr>
          <w:del w:id="603" w:author="xg s" w:date="2017-05-23T16:54:00Z">
            <w:r w:rsidRPr="00FE310D" w:rsidDel="00FE310D">
              <w:rPr>
                <w:noProof/>
                <w:rPrChange w:id="604" w:author="xg s" w:date="2017-05-23T16:54:00Z">
                  <w:rPr>
                    <w:rStyle w:val="ab"/>
                    <w:noProof/>
                  </w:rPr>
                </w:rPrChange>
              </w:rPr>
              <w:delText>2.</w:delText>
            </w:r>
            <w:r w:rsidRPr="00FE310D" w:rsidDel="00FE310D">
              <w:rPr>
                <w:noProof/>
                <w:rPrChange w:id="605" w:author="xg s" w:date="2017-05-23T16:54:00Z">
                  <w:rPr>
                    <w:noProof/>
                  </w:rPr>
                </w:rPrChange>
              </w:rPr>
              <w:tab/>
            </w:r>
            <w:r w:rsidRPr="00FE310D" w:rsidDel="00FE310D">
              <w:rPr>
                <w:rFonts w:hint="eastAsia"/>
                <w:noProof/>
                <w:rPrChange w:id="606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测试压力模式定义</w:delText>
            </w:r>
            <w:r w:rsidRPr="00FE310D" w:rsidDel="00FE310D">
              <w:rPr>
                <w:noProof/>
                <w:webHidden/>
                <w:rPrChange w:id="607" w:author="xg s" w:date="2017-05-23T16:5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641A6169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608" w:author="xg s" w:date="2017-05-23T16:54:00Z"/>
              <w:noProof/>
              <w:rPrChange w:id="609" w:author="xg s" w:date="2017-05-23T16:54:00Z">
                <w:rPr>
                  <w:del w:id="610" w:author="xg s" w:date="2017-05-23T16:54:00Z"/>
                  <w:noProof/>
                </w:rPr>
              </w:rPrChange>
            </w:rPr>
          </w:pPr>
          <w:del w:id="611" w:author="xg s" w:date="2017-05-23T16:54:00Z">
            <w:r w:rsidRPr="00FE310D" w:rsidDel="00FE310D">
              <w:rPr>
                <w:noProof/>
                <w:rPrChange w:id="612" w:author="xg s" w:date="2017-05-23T16:54:00Z">
                  <w:rPr>
                    <w:rStyle w:val="ab"/>
                    <w:noProof/>
                  </w:rPr>
                </w:rPrChange>
              </w:rPr>
              <w:delText xml:space="preserve">2.1 </w:delText>
            </w:r>
            <w:r w:rsidRPr="00FE310D" w:rsidDel="00FE310D">
              <w:rPr>
                <w:rFonts w:hint="eastAsia"/>
                <w:noProof/>
                <w:rPrChange w:id="613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定义</w:delText>
            </w:r>
            <w:r w:rsidRPr="00FE310D" w:rsidDel="00FE310D">
              <w:rPr>
                <w:noProof/>
                <w:webHidden/>
                <w:rPrChange w:id="614" w:author="xg s" w:date="2017-05-23T16:5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6317EE85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615" w:author="xg s" w:date="2017-05-23T16:54:00Z"/>
              <w:noProof/>
              <w:rPrChange w:id="616" w:author="xg s" w:date="2017-05-23T16:54:00Z">
                <w:rPr>
                  <w:del w:id="617" w:author="xg s" w:date="2017-05-23T16:54:00Z"/>
                  <w:noProof/>
                </w:rPr>
              </w:rPrChange>
            </w:rPr>
          </w:pPr>
          <w:del w:id="618" w:author="xg s" w:date="2017-05-23T16:54:00Z">
            <w:r w:rsidRPr="00FE310D" w:rsidDel="00FE310D">
              <w:rPr>
                <w:noProof/>
                <w:rPrChange w:id="619" w:author="xg s" w:date="2017-05-23T16:54:00Z">
                  <w:rPr>
                    <w:rStyle w:val="ab"/>
                    <w:noProof/>
                  </w:rPr>
                </w:rPrChange>
              </w:rPr>
              <w:delText xml:space="preserve">2.2 </w:delText>
            </w:r>
            <w:r w:rsidRPr="00FE310D" w:rsidDel="00FE310D">
              <w:rPr>
                <w:rFonts w:hint="eastAsia"/>
                <w:noProof/>
                <w:rPrChange w:id="620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测试压力模式分类</w:delText>
            </w:r>
            <w:r w:rsidRPr="00FE310D" w:rsidDel="00FE310D">
              <w:rPr>
                <w:noProof/>
                <w:webHidden/>
                <w:rPrChange w:id="621" w:author="xg s" w:date="2017-05-23T16:5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28263FBB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22" w:author="xg s" w:date="2017-05-23T16:54:00Z"/>
              <w:noProof/>
              <w:rPrChange w:id="623" w:author="xg s" w:date="2017-05-23T16:54:00Z">
                <w:rPr>
                  <w:del w:id="624" w:author="xg s" w:date="2017-05-23T16:54:00Z"/>
                  <w:noProof/>
                </w:rPr>
              </w:rPrChange>
            </w:rPr>
          </w:pPr>
          <w:del w:id="625" w:author="xg s" w:date="2017-05-23T16:54:00Z">
            <w:r w:rsidRPr="00FE310D" w:rsidDel="00FE310D">
              <w:rPr>
                <w:bCs/>
                <w:noProof/>
                <w:rPrChange w:id="626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2.2.1 </w:delText>
            </w:r>
            <w:r w:rsidRPr="00FE310D" w:rsidDel="00FE310D">
              <w:rPr>
                <w:rFonts w:hint="eastAsia"/>
                <w:bCs/>
                <w:noProof/>
                <w:rPrChange w:id="627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前提</w:delText>
            </w:r>
            <w:r w:rsidRPr="00FE310D" w:rsidDel="00FE310D">
              <w:rPr>
                <w:noProof/>
                <w:webHidden/>
                <w:rPrChange w:id="628" w:author="xg s" w:date="2017-05-23T16:5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5E67B37C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29" w:author="xg s" w:date="2017-05-23T16:54:00Z"/>
              <w:noProof/>
              <w:rPrChange w:id="630" w:author="xg s" w:date="2017-05-23T16:54:00Z">
                <w:rPr>
                  <w:del w:id="631" w:author="xg s" w:date="2017-05-23T16:54:00Z"/>
                  <w:noProof/>
                </w:rPr>
              </w:rPrChange>
            </w:rPr>
          </w:pPr>
          <w:del w:id="632" w:author="xg s" w:date="2017-05-23T16:54:00Z">
            <w:r w:rsidRPr="00FE310D" w:rsidDel="00FE310D">
              <w:rPr>
                <w:noProof/>
                <w:rPrChange w:id="633" w:author="xg s" w:date="2017-05-23T16:54:00Z">
                  <w:rPr>
                    <w:rStyle w:val="ab"/>
                    <w:noProof/>
                  </w:rPr>
                </w:rPrChange>
              </w:rPr>
              <w:delText xml:space="preserve">2.2.2 </w:delText>
            </w:r>
            <w:r w:rsidRPr="00FE310D" w:rsidDel="00FE310D">
              <w:rPr>
                <w:rFonts w:hint="eastAsia"/>
                <w:noProof/>
                <w:rPrChange w:id="634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各列定义解释</w:delText>
            </w:r>
            <w:r w:rsidRPr="00FE310D" w:rsidDel="00FE310D">
              <w:rPr>
                <w:noProof/>
                <w:webHidden/>
                <w:rPrChange w:id="635" w:author="xg s" w:date="2017-05-23T16:5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4B5D91FC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36" w:author="xg s" w:date="2017-05-23T16:54:00Z"/>
              <w:noProof/>
              <w:rPrChange w:id="637" w:author="xg s" w:date="2017-05-23T16:54:00Z">
                <w:rPr>
                  <w:del w:id="638" w:author="xg s" w:date="2017-05-23T16:54:00Z"/>
                  <w:noProof/>
                </w:rPr>
              </w:rPrChange>
            </w:rPr>
          </w:pPr>
          <w:del w:id="639" w:author="xg s" w:date="2017-05-23T16:54:00Z">
            <w:r w:rsidRPr="00FE310D" w:rsidDel="00FE310D">
              <w:rPr>
                <w:noProof/>
                <w:rPrChange w:id="640" w:author="xg s" w:date="2017-05-23T16:54:00Z">
                  <w:rPr>
                    <w:rStyle w:val="ab"/>
                    <w:noProof/>
                  </w:rPr>
                </w:rPrChange>
              </w:rPr>
              <w:delText xml:space="preserve">2.2.3 </w:delText>
            </w:r>
            <w:r w:rsidRPr="00FE310D" w:rsidDel="00FE310D">
              <w:rPr>
                <w:rFonts w:hint="eastAsia"/>
                <w:noProof/>
                <w:rPrChange w:id="641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压力模式明细</w:delText>
            </w:r>
            <w:r w:rsidRPr="00FE310D" w:rsidDel="00FE310D">
              <w:rPr>
                <w:noProof/>
                <w:webHidden/>
                <w:rPrChange w:id="642" w:author="xg s" w:date="2017-05-23T16:5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5FB646A3" w14:textId="77777777" w:rsidR="00E36DF4" w:rsidRPr="00FE310D" w:rsidDel="00FE310D" w:rsidRDefault="00E36DF4">
          <w:pPr>
            <w:pStyle w:val="10"/>
            <w:tabs>
              <w:tab w:val="right" w:leader="dot" w:pos="8296"/>
            </w:tabs>
            <w:rPr>
              <w:del w:id="643" w:author="xg s" w:date="2017-05-23T16:54:00Z"/>
              <w:noProof/>
              <w:rPrChange w:id="644" w:author="xg s" w:date="2017-05-23T16:54:00Z">
                <w:rPr>
                  <w:del w:id="645" w:author="xg s" w:date="2017-05-23T16:54:00Z"/>
                  <w:noProof/>
                </w:rPr>
              </w:rPrChange>
            </w:rPr>
          </w:pPr>
          <w:del w:id="646" w:author="xg s" w:date="2017-05-23T16:54:00Z">
            <w:r w:rsidRPr="00FE310D" w:rsidDel="00FE310D">
              <w:rPr>
                <w:noProof/>
                <w:rPrChange w:id="647" w:author="xg s" w:date="2017-05-23T16:54:00Z">
                  <w:rPr>
                    <w:rStyle w:val="ab"/>
                    <w:noProof/>
                  </w:rPr>
                </w:rPrChange>
              </w:rPr>
              <w:delText xml:space="preserve">3. </w:delText>
            </w:r>
            <w:r w:rsidRPr="00FE310D" w:rsidDel="00FE310D">
              <w:rPr>
                <w:rFonts w:hint="eastAsia"/>
                <w:noProof/>
                <w:rPrChange w:id="648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测试项的需求分析</w:delText>
            </w:r>
            <w:r w:rsidRPr="00FE310D" w:rsidDel="00FE310D">
              <w:rPr>
                <w:noProof/>
                <w:webHidden/>
                <w:rPrChange w:id="649" w:author="xg s" w:date="2017-05-23T16:54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EC0D01A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650" w:author="xg s" w:date="2017-05-23T16:54:00Z"/>
              <w:noProof/>
              <w:rPrChange w:id="651" w:author="xg s" w:date="2017-05-23T16:54:00Z">
                <w:rPr>
                  <w:del w:id="652" w:author="xg s" w:date="2017-05-23T16:54:00Z"/>
                  <w:noProof/>
                </w:rPr>
              </w:rPrChange>
            </w:rPr>
          </w:pPr>
          <w:del w:id="653" w:author="xg s" w:date="2017-05-23T16:54:00Z">
            <w:r w:rsidRPr="00FE310D" w:rsidDel="00FE310D">
              <w:rPr>
                <w:noProof/>
                <w:rPrChange w:id="654" w:author="xg s" w:date="2017-05-23T16:54:00Z">
                  <w:rPr>
                    <w:rStyle w:val="ab"/>
                    <w:noProof/>
                  </w:rPr>
                </w:rPrChange>
              </w:rPr>
              <w:delText xml:space="preserve">1.1 </w:delText>
            </w:r>
            <w:r w:rsidRPr="00FE310D" w:rsidDel="00FE310D">
              <w:rPr>
                <w:rFonts w:hint="eastAsia"/>
                <w:noProof/>
                <w:rPrChange w:id="655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核心测试项</w:delText>
            </w:r>
            <w:r w:rsidRPr="00FE310D" w:rsidDel="00FE310D">
              <w:rPr>
                <w:noProof/>
                <w:rPrChange w:id="656" w:author="xg s" w:date="2017-05-23T16:54:00Z">
                  <w:rPr>
                    <w:rStyle w:val="ab"/>
                    <w:noProof/>
                  </w:rPr>
                </w:rPrChange>
              </w:rPr>
              <w:delText>(</w:delText>
            </w:r>
            <w:r w:rsidRPr="00FE310D" w:rsidDel="00FE310D">
              <w:rPr>
                <w:rFonts w:hint="eastAsia"/>
                <w:noProof/>
                <w:rPrChange w:id="657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生产中用的较多的功能，读写测试</w:delText>
            </w:r>
            <w:r w:rsidRPr="00FE310D" w:rsidDel="00FE310D">
              <w:rPr>
                <w:noProof/>
                <w:rPrChange w:id="658" w:author="xg s" w:date="2017-05-23T16:54:00Z">
                  <w:rPr>
                    <w:rStyle w:val="ab"/>
                    <w:noProof/>
                  </w:rPr>
                </w:rPrChange>
              </w:rPr>
              <w:delText>)</w:delText>
            </w:r>
            <w:r w:rsidRPr="00FE310D" w:rsidDel="00FE310D">
              <w:rPr>
                <w:noProof/>
                <w:webHidden/>
                <w:rPrChange w:id="659" w:author="xg s" w:date="2017-05-23T16:54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75FC5D11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60" w:author="xg s" w:date="2017-05-23T16:54:00Z"/>
              <w:noProof/>
              <w:rPrChange w:id="661" w:author="xg s" w:date="2017-05-23T16:54:00Z">
                <w:rPr>
                  <w:del w:id="662" w:author="xg s" w:date="2017-05-23T16:54:00Z"/>
                  <w:noProof/>
                </w:rPr>
              </w:rPrChange>
            </w:rPr>
          </w:pPr>
          <w:del w:id="663" w:author="xg s" w:date="2017-05-23T16:54:00Z">
            <w:r w:rsidRPr="00FE310D" w:rsidDel="00FE310D">
              <w:rPr>
                <w:noProof/>
                <w:rPrChange w:id="664" w:author="xg s" w:date="2017-05-23T16:54:00Z">
                  <w:rPr>
                    <w:rStyle w:val="ab"/>
                    <w:noProof/>
                  </w:rPr>
                </w:rPrChange>
              </w:rPr>
              <w:delText xml:space="preserve">1.1.1 </w:delText>
            </w:r>
            <w:r w:rsidRPr="00FE310D" w:rsidDel="00FE310D">
              <w:rPr>
                <w:rFonts w:hint="eastAsia"/>
                <w:noProof/>
                <w:rPrChange w:id="665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数据导入测试</w:delText>
            </w:r>
            <w:r w:rsidRPr="00FE310D" w:rsidDel="00FE310D">
              <w:rPr>
                <w:noProof/>
                <w:rPrChange w:id="666" w:author="xg s" w:date="2017-05-23T16:54:00Z">
                  <w:rPr>
                    <w:rStyle w:val="ab"/>
                    <w:noProof/>
                  </w:rPr>
                </w:rPrChange>
              </w:rPr>
              <w:delText>(</w:delText>
            </w:r>
            <w:r w:rsidRPr="00FE310D" w:rsidDel="00FE310D">
              <w:rPr>
                <w:rFonts w:hint="eastAsia"/>
                <w:noProof/>
                <w:rPrChange w:id="667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预装载</w:delText>
            </w:r>
            <w:r w:rsidRPr="00FE310D" w:rsidDel="00FE310D">
              <w:rPr>
                <w:noProof/>
                <w:rPrChange w:id="668" w:author="xg s" w:date="2017-05-23T16:54:00Z">
                  <w:rPr>
                    <w:rStyle w:val="ab"/>
                    <w:noProof/>
                  </w:rPr>
                </w:rPrChange>
              </w:rPr>
              <w:delText>)</w:delText>
            </w:r>
            <w:r w:rsidRPr="00FE310D" w:rsidDel="00FE310D">
              <w:rPr>
                <w:noProof/>
                <w:webHidden/>
                <w:rPrChange w:id="669" w:author="xg s" w:date="2017-05-23T16:54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D8B5D78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70" w:author="xg s" w:date="2017-05-23T16:54:00Z"/>
              <w:noProof/>
              <w:rPrChange w:id="671" w:author="xg s" w:date="2017-05-23T16:54:00Z">
                <w:rPr>
                  <w:del w:id="672" w:author="xg s" w:date="2017-05-23T16:54:00Z"/>
                  <w:noProof/>
                </w:rPr>
              </w:rPrChange>
            </w:rPr>
          </w:pPr>
          <w:del w:id="673" w:author="xg s" w:date="2017-05-23T16:54:00Z">
            <w:r w:rsidRPr="00FE310D" w:rsidDel="00FE310D">
              <w:rPr>
                <w:noProof/>
                <w:rPrChange w:id="674" w:author="xg s" w:date="2017-05-23T16:54:00Z">
                  <w:rPr>
                    <w:rStyle w:val="ab"/>
                    <w:noProof/>
                  </w:rPr>
                </w:rPrChange>
              </w:rPr>
              <w:delText xml:space="preserve">1.1.2 </w:delText>
            </w:r>
            <w:r w:rsidRPr="00FE310D" w:rsidDel="00FE310D">
              <w:rPr>
                <w:rFonts w:hint="eastAsia"/>
                <w:noProof/>
                <w:rPrChange w:id="675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数据压缩比测试</w:delText>
            </w:r>
            <w:r w:rsidRPr="00FE310D" w:rsidDel="00FE310D">
              <w:rPr>
                <w:noProof/>
                <w:webHidden/>
                <w:rPrChange w:id="676" w:author="xg s" w:date="2017-05-23T16:54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168DAE05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77" w:author="xg s" w:date="2017-05-23T16:54:00Z"/>
              <w:noProof/>
              <w:rPrChange w:id="678" w:author="xg s" w:date="2017-05-23T16:54:00Z">
                <w:rPr>
                  <w:del w:id="679" w:author="xg s" w:date="2017-05-23T16:54:00Z"/>
                  <w:noProof/>
                </w:rPr>
              </w:rPrChange>
            </w:rPr>
          </w:pPr>
          <w:del w:id="680" w:author="xg s" w:date="2017-05-23T16:54:00Z">
            <w:r w:rsidRPr="00FE310D" w:rsidDel="00FE310D">
              <w:rPr>
                <w:bCs/>
                <w:noProof/>
                <w:rPrChange w:id="681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1.1.3 </w:delText>
            </w:r>
            <w:r w:rsidRPr="00FE310D" w:rsidDel="00FE310D">
              <w:rPr>
                <w:rFonts w:hint="eastAsia"/>
                <w:bCs/>
                <w:noProof/>
                <w:rPrChange w:id="682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写入性能测试</w:delText>
            </w:r>
            <w:r w:rsidRPr="00FE310D" w:rsidDel="00FE310D">
              <w:rPr>
                <w:noProof/>
                <w:webHidden/>
                <w:rPrChange w:id="683" w:author="xg s" w:date="2017-05-23T16:54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459BF2C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84" w:author="xg s" w:date="2017-05-23T16:54:00Z"/>
              <w:noProof/>
              <w:rPrChange w:id="685" w:author="xg s" w:date="2017-05-23T16:54:00Z">
                <w:rPr>
                  <w:del w:id="686" w:author="xg s" w:date="2017-05-23T16:54:00Z"/>
                  <w:noProof/>
                </w:rPr>
              </w:rPrChange>
            </w:rPr>
          </w:pPr>
          <w:del w:id="687" w:author="xg s" w:date="2017-05-23T16:54:00Z">
            <w:r w:rsidRPr="00FE310D" w:rsidDel="00FE310D">
              <w:rPr>
                <w:bCs/>
                <w:noProof/>
                <w:rPrChange w:id="688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1.1.4 </w:delText>
            </w:r>
            <w:r w:rsidRPr="00FE310D" w:rsidDel="00FE310D">
              <w:rPr>
                <w:rFonts w:hint="eastAsia"/>
                <w:bCs/>
                <w:noProof/>
                <w:rPrChange w:id="689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查询性能测试</w:delText>
            </w:r>
            <w:r w:rsidRPr="00FE310D" w:rsidDel="00FE310D">
              <w:rPr>
                <w:noProof/>
                <w:webHidden/>
                <w:rPrChange w:id="690" w:author="xg s" w:date="2017-05-23T16:54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1207CE28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691" w:author="xg s" w:date="2017-05-23T16:54:00Z"/>
              <w:noProof/>
              <w:rPrChange w:id="692" w:author="xg s" w:date="2017-05-23T16:54:00Z">
                <w:rPr>
                  <w:del w:id="693" w:author="xg s" w:date="2017-05-23T16:54:00Z"/>
                  <w:noProof/>
                </w:rPr>
              </w:rPrChange>
            </w:rPr>
          </w:pPr>
          <w:del w:id="694" w:author="xg s" w:date="2017-05-23T16:54:00Z">
            <w:r w:rsidRPr="00FE310D" w:rsidDel="00FE310D">
              <w:rPr>
                <w:bCs/>
                <w:noProof/>
                <w:rPrChange w:id="695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1.1.5 </w:delText>
            </w:r>
            <w:r w:rsidRPr="00FE310D" w:rsidDel="00FE310D">
              <w:rPr>
                <w:rFonts w:hint="eastAsia"/>
                <w:bCs/>
                <w:noProof/>
                <w:rPrChange w:id="696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聚合查询性能操作</w:delText>
            </w:r>
            <w:r w:rsidRPr="00FE310D" w:rsidDel="00FE310D">
              <w:rPr>
                <w:noProof/>
                <w:webHidden/>
                <w:rPrChange w:id="697" w:author="xg s" w:date="2017-05-23T16:54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507C9FD5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698" w:author="xg s" w:date="2017-05-23T16:54:00Z"/>
              <w:noProof/>
              <w:rPrChange w:id="699" w:author="xg s" w:date="2017-05-23T16:54:00Z">
                <w:rPr>
                  <w:del w:id="700" w:author="xg s" w:date="2017-05-23T16:54:00Z"/>
                  <w:noProof/>
                </w:rPr>
              </w:rPrChange>
            </w:rPr>
          </w:pPr>
          <w:del w:id="701" w:author="xg s" w:date="2017-05-23T16:54:00Z">
            <w:r w:rsidRPr="00FE310D" w:rsidDel="00FE310D">
              <w:rPr>
                <w:noProof/>
                <w:rPrChange w:id="702" w:author="xg s" w:date="2017-05-23T16:54:00Z">
                  <w:rPr>
                    <w:rStyle w:val="ab"/>
                    <w:noProof/>
                  </w:rPr>
                </w:rPrChange>
              </w:rPr>
              <w:delText xml:space="preserve">1.2 </w:delText>
            </w:r>
            <w:r w:rsidRPr="00FE310D" w:rsidDel="00FE310D">
              <w:rPr>
                <w:rFonts w:hint="eastAsia"/>
                <w:noProof/>
                <w:rPrChange w:id="703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数据管理的其他辅助功能</w:delText>
            </w:r>
            <w:r w:rsidRPr="00FE310D" w:rsidDel="00FE310D">
              <w:rPr>
                <w:noProof/>
                <w:rPrChange w:id="704" w:author="xg s" w:date="2017-05-23T16:54:00Z">
                  <w:rPr>
                    <w:rStyle w:val="ab"/>
                    <w:noProof/>
                  </w:rPr>
                </w:rPrChange>
              </w:rPr>
              <w:delText>(</w:delText>
            </w:r>
            <w:r w:rsidRPr="00FE310D" w:rsidDel="00FE310D">
              <w:rPr>
                <w:rFonts w:hint="eastAsia"/>
                <w:noProof/>
                <w:rPrChange w:id="705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生产中用的较少的功能）</w:delText>
            </w:r>
            <w:r w:rsidRPr="00FE310D" w:rsidDel="00FE310D">
              <w:rPr>
                <w:noProof/>
                <w:webHidden/>
                <w:rPrChange w:id="706" w:author="xg s" w:date="2017-05-23T16:54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580C9D46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707" w:author="xg s" w:date="2017-05-23T16:54:00Z"/>
              <w:noProof/>
              <w:rPrChange w:id="708" w:author="xg s" w:date="2017-05-23T16:54:00Z">
                <w:rPr>
                  <w:del w:id="709" w:author="xg s" w:date="2017-05-23T16:54:00Z"/>
                  <w:noProof/>
                </w:rPr>
              </w:rPrChange>
            </w:rPr>
          </w:pPr>
          <w:del w:id="710" w:author="xg s" w:date="2017-05-23T16:54:00Z">
            <w:r w:rsidRPr="00FE310D" w:rsidDel="00FE310D">
              <w:rPr>
                <w:noProof/>
                <w:rPrChange w:id="711" w:author="xg s" w:date="2017-05-23T16:54:00Z">
                  <w:rPr>
                    <w:rStyle w:val="ab"/>
                    <w:noProof/>
                  </w:rPr>
                </w:rPrChange>
              </w:rPr>
              <w:delText xml:space="preserve">1.2.1 </w:delText>
            </w:r>
            <w:r w:rsidRPr="00FE310D" w:rsidDel="00FE310D">
              <w:rPr>
                <w:rFonts w:hint="eastAsia"/>
                <w:noProof/>
                <w:rPrChange w:id="712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数据</w:delText>
            </w:r>
            <w:r w:rsidRPr="00FE310D" w:rsidDel="00FE310D">
              <w:rPr>
                <w:noProof/>
                <w:rPrChange w:id="713" w:author="xg s" w:date="2017-05-23T16:54:00Z">
                  <w:rPr>
                    <w:rStyle w:val="ab"/>
                    <w:noProof/>
                  </w:rPr>
                </w:rPrChange>
              </w:rPr>
              <w:delText>update</w:delText>
            </w:r>
            <w:r w:rsidRPr="00FE310D" w:rsidDel="00FE310D">
              <w:rPr>
                <w:rFonts w:hint="eastAsia"/>
                <w:noProof/>
                <w:rPrChange w:id="714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测试</w:delText>
            </w:r>
            <w:r w:rsidRPr="00FE310D" w:rsidDel="00FE310D">
              <w:rPr>
                <w:noProof/>
                <w:webHidden/>
                <w:rPrChange w:id="715" w:author="xg s" w:date="2017-05-23T16:54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76FA59AC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716" w:author="xg s" w:date="2017-05-23T16:54:00Z"/>
              <w:noProof/>
              <w:rPrChange w:id="717" w:author="xg s" w:date="2017-05-23T16:54:00Z">
                <w:rPr>
                  <w:del w:id="718" w:author="xg s" w:date="2017-05-23T16:54:00Z"/>
                  <w:noProof/>
                </w:rPr>
              </w:rPrChange>
            </w:rPr>
          </w:pPr>
          <w:del w:id="719" w:author="xg s" w:date="2017-05-23T16:54:00Z">
            <w:r w:rsidRPr="00FE310D" w:rsidDel="00FE310D">
              <w:rPr>
                <w:bCs/>
                <w:noProof/>
                <w:rPrChange w:id="720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1.2.2 </w:delText>
            </w:r>
            <w:r w:rsidRPr="00FE310D" w:rsidDel="00FE310D">
              <w:rPr>
                <w:rFonts w:hint="eastAsia"/>
                <w:bCs/>
                <w:noProof/>
                <w:rPrChange w:id="721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数据</w:delText>
            </w:r>
            <w:r w:rsidRPr="00FE310D" w:rsidDel="00FE310D">
              <w:rPr>
                <w:bCs/>
                <w:noProof/>
                <w:rPrChange w:id="722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>random insert</w:delText>
            </w:r>
            <w:r w:rsidRPr="00FE310D" w:rsidDel="00FE310D">
              <w:rPr>
                <w:noProof/>
                <w:webHidden/>
                <w:rPrChange w:id="723" w:author="xg s" w:date="2017-05-23T16:54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7D4F141E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724" w:author="xg s" w:date="2017-05-23T16:54:00Z"/>
              <w:noProof/>
              <w:rPrChange w:id="725" w:author="xg s" w:date="2017-05-23T16:54:00Z">
                <w:rPr>
                  <w:del w:id="726" w:author="xg s" w:date="2017-05-23T16:54:00Z"/>
                  <w:noProof/>
                </w:rPr>
              </w:rPrChange>
            </w:rPr>
          </w:pPr>
          <w:del w:id="727" w:author="xg s" w:date="2017-05-23T16:54:00Z">
            <w:r w:rsidRPr="00FE310D" w:rsidDel="00FE310D">
              <w:rPr>
                <w:bCs/>
                <w:noProof/>
                <w:rPrChange w:id="728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1.2.3 </w:delText>
            </w:r>
            <w:r w:rsidRPr="00FE310D" w:rsidDel="00FE310D">
              <w:rPr>
                <w:rFonts w:hint="eastAsia"/>
                <w:bCs/>
                <w:noProof/>
                <w:rPrChange w:id="729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删除某个时间之前的数据</w:delText>
            </w:r>
            <w:r w:rsidRPr="00FE310D" w:rsidDel="00FE310D">
              <w:rPr>
                <w:noProof/>
                <w:webHidden/>
                <w:rPrChange w:id="730" w:author="xg s" w:date="2017-05-23T16:54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5DC3ADD2" w14:textId="77777777" w:rsidR="00E36DF4" w:rsidRPr="00FE310D" w:rsidDel="00FE310D" w:rsidRDefault="00E36DF4">
          <w:pPr>
            <w:pStyle w:val="30"/>
            <w:tabs>
              <w:tab w:val="right" w:leader="dot" w:pos="8296"/>
            </w:tabs>
            <w:rPr>
              <w:del w:id="731" w:author="xg s" w:date="2017-05-23T16:54:00Z"/>
              <w:noProof/>
              <w:rPrChange w:id="732" w:author="xg s" w:date="2017-05-23T16:54:00Z">
                <w:rPr>
                  <w:del w:id="733" w:author="xg s" w:date="2017-05-23T16:54:00Z"/>
                  <w:noProof/>
                </w:rPr>
              </w:rPrChange>
            </w:rPr>
          </w:pPr>
          <w:del w:id="734" w:author="xg s" w:date="2017-05-23T16:54:00Z">
            <w:r w:rsidRPr="00FE310D" w:rsidDel="00FE310D">
              <w:rPr>
                <w:bCs/>
                <w:noProof/>
                <w:rPrChange w:id="735" w:author="xg s" w:date="2017-05-23T16:54:00Z">
                  <w:rPr>
                    <w:rStyle w:val="ab"/>
                    <w:bCs/>
                    <w:noProof/>
                  </w:rPr>
                </w:rPrChange>
              </w:rPr>
              <w:delText xml:space="preserve">1.2.4 </w:delText>
            </w:r>
            <w:r w:rsidRPr="00FE310D" w:rsidDel="00FE310D">
              <w:rPr>
                <w:rFonts w:hint="eastAsia"/>
                <w:bCs/>
                <w:noProof/>
                <w:rPrChange w:id="736" w:author="xg s" w:date="2017-05-23T16:54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数据导出</w:delText>
            </w:r>
            <w:r w:rsidRPr="00FE310D" w:rsidDel="00FE310D">
              <w:rPr>
                <w:noProof/>
                <w:webHidden/>
                <w:rPrChange w:id="737" w:author="xg s" w:date="2017-05-23T16:54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36F032EC" w14:textId="77777777" w:rsidR="00E36DF4" w:rsidRPr="00FE310D" w:rsidDel="00FE310D" w:rsidRDefault="00E36DF4">
          <w:pPr>
            <w:pStyle w:val="10"/>
            <w:tabs>
              <w:tab w:val="right" w:leader="dot" w:pos="8296"/>
            </w:tabs>
            <w:rPr>
              <w:del w:id="738" w:author="xg s" w:date="2017-05-23T16:54:00Z"/>
              <w:noProof/>
              <w:rPrChange w:id="739" w:author="xg s" w:date="2017-05-23T16:54:00Z">
                <w:rPr>
                  <w:del w:id="740" w:author="xg s" w:date="2017-05-23T16:54:00Z"/>
                  <w:noProof/>
                </w:rPr>
              </w:rPrChange>
            </w:rPr>
          </w:pPr>
          <w:del w:id="741" w:author="xg s" w:date="2017-05-23T16:54:00Z">
            <w:r w:rsidRPr="00FE310D" w:rsidDel="00FE310D">
              <w:rPr>
                <w:noProof/>
                <w:rPrChange w:id="742" w:author="xg s" w:date="2017-05-23T16:54:00Z">
                  <w:rPr>
                    <w:rStyle w:val="ab"/>
                    <w:noProof/>
                  </w:rPr>
                </w:rPrChange>
              </w:rPr>
              <w:delText xml:space="preserve">4. </w:delText>
            </w:r>
            <w:r w:rsidRPr="00FE310D" w:rsidDel="00FE310D">
              <w:rPr>
                <w:rFonts w:hint="eastAsia"/>
                <w:noProof/>
                <w:rPrChange w:id="743" w:author="xg s" w:date="2017-05-23T16:54:00Z">
                  <w:rPr>
                    <w:rStyle w:val="ab"/>
                    <w:rFonts w:hint="eastAsia"/>
                    <w:noProof/>
                  </w:rPr>
                </w:rPrChange>
              </w:rPr>
              <w:delText>配置文件说明</w:delText>
            </w:r>
            <w:r w:rsidRPr="00FE310D" w:rsidDel="00FE310D">
              <w:rPr>
                <w:noProof/>
                <w:webHidden/>
                <w:rPrChange w:id="744" w:author="xg s" w:date="2017-05-23T16:54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37DE5536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745" w:author="xg s" w:date="2017-05-23T16:54:00Z"/>
              <w:noProof/>
              <w:rPrChange w:id="746" w:author="xg s" w:date="2017-05-23T16:54:00Z">
                <w:rPr>
                  <w:del w:id="747" w:author="xg s" w:date="2017-05-23T16:54:00Z"/>
                  <w:noProof/>
                </w:rPr>
              </w:rPrChange>
            </w:rPr>
          </w:pPr>
          <w:del w:id="748" w:author="xg s" w:date="2017-05-23T16:54:00Z"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49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4.1 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50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基本函数设置（</w:delText>
            </w:r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51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base-function.conf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52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）</w:delText>
            </w:r>
            <w:r w:rsidRPr="00FE310D" w:rsidDel="00FE310D">
              <w:rPr>
                <w:noProof/>
                <w:webHidden/>
                <w:rPrChange w:id="753" w:author="xg s" w:date="2017-05-23T16:54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6777CB69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754" w:author="xg s" w:date="2017-05-23T16:54:00Z"/>
              <w:noProof/>
              <w:rPrChange w:id="755" w:author="xg s" w:date="2017-05-23T16:54:00Z">
                <w:rPr>
                  <w:del w:id="756" w:author="xg s" w:date="2017-05-23T16:54:00Z"/>
                  <w:noProof/>
                </w:rPr>
              </w:rPrChange>
            </w:rPr>
          </w:pPr>
          <w:del w:id="757" w:author="xg s" w:date="2017-05-23T16:54:00Z"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58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4.2 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59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传感器值配置</w:delText>
            </w:r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60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(sensor.conf)</w:delText>
            </w:r>
            <w:r w:rsidRPr="00FE310D" w:rsidDel="00FE310D">
              <w:rPr>
                <w:noProof/>
                <w:webHidden/>
                <w:rPrChange w:id="761" w:author="xg s" w:date="2017-05-23T16:54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79C37054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762" w:author="xg s" w:date="2017-05-23T16:54:00Z"/>
              <w:noProof/>
              <w:rPrChange w:id="763" w:author="xg s" w:date="2017-05-23T16:54:00Z">
                <w:rPr>
                  <w:del w:id="764" w:author="xg s" w:date="2017-05-23T16:54:00Z"/>
                  <w:noProof/>
                </w:rPr>
              </w:rPrChange>
            </w:rPr>
          </w:pPr>
          <w:del w:id="765" w:author="xg s" w:date="2017-05-23T16:54:00Z"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66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4.3 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67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设备配置</w:delText>
            </w:r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68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(mertric.conf)</w:delText>
            </w:r>
            <w:r w:rsidRPr="00FE310D" w:rsidDel="00FE310D">
              <w:rPr>
                <w:noProof/>
                <w:webHidden/>
                <w:rPrChange w:id="769" w:author="xg s" w:date="2017-05-23T16:54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59B94A03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770" w:author="xg s" w:date="2017-05-23T16:54:00Z"/>
              <w:noProof/>
              <w:rPrChange w:id="771" w:author="xg s" w:date="2017-05-23T16:54:00Z">
                <w:rPr>
                  <w:del w:id="772" w:author="xg s" w:date="2017-05-23T16:54:00Z"/>
                  <w:noProof/>
                </w:rPr>
              </w:rPrChange>
            </w:rPr>
          </w:pPr>
          <w:del w:id="773" w:author="xg s" w:date="2017-05-23T16:54:00Z"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74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4.4 offline 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75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数据生成</w:delText>
            </w:r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76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(generate-offline.conf)</w:delText>
            </w:r>
            <w:r w:rsidRPr="00FE310D" w:rsidDel="00FE310D">
              <w:rPr>
                <w:noProof/>
                <w:webHidden/>
                <w:rPrChange w:id="777" w:author="xg s" w:date="2017-05-23T16:54:00Z">
                  <w:rPr>
                    <w:noProof/>
                    <w:webHidden/>
                  </w:rPr>
                </w:rPrChange>
              </w:rPr>
              <w:tab/>
              <w:delText>9</w:delText>
            </w:r>
          </w:del>
        </w:p>
        <w:p w14:paraId="34594CE7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778" w:author="xg s" w:date="2017-05-23T16:54:00Z"/>
              <w:noProof/>
              <w:rPrChange w:id="779" w:author="xg s" w:date="2017-05-23T16:54:00Z">
                <w:rPr>
                  <w:del w:id="780" w:author="xg s" w:date="2017-05-23T16:54:00Z"/>
                  <w:noProof/>
                </w:rPr>
              </w:rPrChange>
            </w:rPr>
          </w:pPr>
          <w:del w:id="781" w:author="xg s" w:date="2017-05-23T16:54:00Z"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82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4.5 online 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83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数据负载</w:delText>
            </w:r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84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(generate-online.conf)</w:delText>
            </w:r>
            <w:r w:rsidRPr="00FE310D" w:rsidDel="00FE310D">
              <w:rPr>
                <w:noProof/>
                <w:webHidden/>
                <w:rPrChange w:id="785" w:author="xg s" w:date="2017-05-23T16:54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60E7FE67" w14:textId="77777777" w:rsidR="00E36DF4" w:rsidRPr="00FE310D" w:rsidDel="00FE310D" w:rsidRDefault="00E36DF4">
          <w:pPr>
            <w:pStyle w:val="20"/>
            <w:tabs>
              <w:tab w:val="right" w:leader="dot" w:pos="8296"/>
            </w:tabs>
            <w:rPr>
              <w:del w:id="786" w:author="xg s" w:date="2017-05-23T16:54:00Z"/>
              <w:noProof/>
              <w:rPrChange w:id="787" w:author="xg s" w:date="2017-05-23T16:54:00Z">
                <w:rPr>
                  <w:del w:id="788" w:author="xg s" w:date="2017-05-23T16:54:00Z"/>
                  <w:noProof/>
                </w:rPr>
              </w:rPrChange>
            </w:rPr>
          </w:pPr>
          <w:del w:id="789" w:author="xg s" w:date="2017-05-23T16:54:00Z"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90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4.6 </w:delText>
            </w:r>
            <w:r w:rsidRPr="00FE310D" w:rsidDel="00FE310D">
              <w:rPr>
                <w:rFonts w:asciiTheme="majorHAnsi" w:eastAsiaTheme="majorEastAsia" w:hAnsiTheme="majorHAnsi" w:cstheme="majorBidi" w:hint="eastAsia"/>
                <w:bCs/>
                <w:noProof/>
                <w:rPrChange w:id="791" w:author="xg s" w:date="2017-05-23T16:54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数据库连接配置</w:delText>
            </w:r>
            <w:r w:rsidRPr="00FE310D" w:rsidDel="00FE310D">
              <w:rPr>
                <w:rFonts w:asciiTheme="majorHAnsi" w:eastAsiaTheme="majorEastAsia" w:hAnsiTheme="majorHAnsi" w:cstheme="majorBidi"/>
                <w:bCs/>
                <w:noProof/>
                <w:rPrChange w:id="792" w:author="xg s" w:date="2017-05-23T16:54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(database.conf)</w:delText>
            </w:r>
            <w:r w:rsidRPr="00FE310D" w:rsidDel="00FE310D">
              <w:rPr>
                <w:noProof/>
                <w:webHidden/>
                <w:rPrChange w:id="793" w:author="xg s" w:date="2017-05-23T16:54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8FC1AF7" w14:textId="427A5AD6" w:rsidR="00B71C76" w:rsidRDefault="00B71C76">
          <w:r w:rsidRPr="00FE310D">
            <w:rPr>
              <w:bCs/>
              <w:lang w:val="zh-CN"/>
              <w:rPrChange w:id="794" w:author="xg s" w:date="2017-05-23T16:54:00Z">
                <w:rPr>
                  <w:bCs/>
                  <w:lang w:val="zh-CN"/>
                </w:rPr>
              </w:rPrChange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795" w:name="_Toc483321813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795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P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796" w:name="_Toc483300917"/>
      <w:bookmarkStart w:id="797" w:name="_Toc483321814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796"/>
      <w:bookmarkEnd w:id="797"/>
    </w:p>
    <w:p w14:paraId="0CE6FB9F" w14:textId="0BC6B526" w:rsidR="00513EB3" w:rsidRDefault="006159C9" w:rsidP="0058213E">
      <w:pPr>
        <w:pStyle w:val="2"/>
        <w:spacing w:line="360" w:lineRule="auto"/>
      </w:pPr>
      <w:bookmarkStart w:id="798" w:name="_Toc483300918"/>
      <w:bookmarkStart w:id="799" w:name="_Toc483321815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798"/>
      <w:bookmarkEnd w:id="799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800" w:name="_Toc483300919"/>
      <w:bookmarkStart w:id="801" w:name="_Toc483321816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800"/>
      <w:bookmarkEnd w:id="801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802" w:name="_Toc483300920"/>
      <w:bookmarkStart w:id="803" w:name="_Toc483321817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802"/>
      <w:bookmarkEnd w:id="803"/>
    </w:p>
    <w:p w14:paraId="5EE6CFDC" w14:textId="0BC0A726" w:rsidR="00231983" w:rsidRDefault="001309A1" w:rsidP="007F246E">
      <w:pPr>
        <w:widowControl/>
        <w:spacing w:line="360" w:lineRule="auto"/>
        <w:ind w:firstLine="420"/>
        <w:jc w:val="left"/>
        <w:rPr>
          <w:ins w:id="804" w:author="xg s" w:date="2017-05-23T16:15:00Z"/>
          <w:sz w:val="28"/>
          <w:szCs w:val="28"/>
        </w:rPr>
      </w:pPr>
      <w:bookmarkStart w:id="805" w:name="_Toc483300921"/>
      <w:r w:rsidRPr="0070259D">
        <w:rPr>
          <w:rFonts w:hint="eastAsia"/>
          <w:sz w:val="28"/>
          <w:szCs w:val="28"/>
        </w:rPr>
        <w:t>有</w:t>
      </w:r>
      <w:commentRangeStart w:id="806"/>
      <w:commentRangeStart w:id="807"/>
      <w:r w:rsidRPr="0070259D">
        <w:rPr>
          <w:rFonts w:hint="eastAsia"/>
          <w:sz w:val="28"/>
          <w:szCs w:val="28"/>
        </w:rPr>
        <w:t>一周的历史数据</w:t>
      </w:r>
      <w:bookmarkEnd w:id="805"/>
      <w:commentRangeEnd w:id="806"/>
      <w:r w:rsidR="006713CF">
        <w:rPr>
          <w:rStyle w:val="a7"/>
        </w:rPr>
        <w:commentReference w:id="806"/>
      </w:r>
      <w:commentRangeEnd w:id="807"/>
      <w:r w:rsidR="00AC31D6">
        <w:rPr>
          <w:rStyle w:val="a7"/>
        </w:rPr>
        <w:commentReference w:id="807"/>
      </w:r>
    </w:p>
    <w:p w14:paraId="25482F60" w14:textId="6CD82D77" w:rsidR="00A02CF0" w:rsidRDefault="00A02CF0" w:rsidP="007F246E">
      <w:pPr>
        <w:widowControl/>
        <w:spacing w:line="360" w:lineRule="auto"/>
        <w:ind w:firstLine="420"/>
        <w:jc w:val="left"/>
        <w:rPr>
          <w:sz w:val="30"/>
          <w:szCs w:val="30"/>
        </w:rPr>
      </w:pPr>
      <w:ins w:id="808" w:author="xg s" w:date="2017-05-23T16:15:00Z">
        <w:r>
          <w:rPr>
            <w:rFonts w:hint="eastAsia"/>
            <w:sz w:val="28"/>
            <w:szCs w:val="28"/>
          </w:rPr>
          <w:t>单设备，有</w:t>
        </w:r>
        <w:r>
          <w:rPr>
            <w:rFonts w:hint="eastAsia"/>
            <w:sz w:val="28"/>
            <w:szCs w:val="28"/>
          </w:rPr>
          <w:t>500</w:t>
        </w:r>
        <w:r>
          <w:rPr>
            <w:rFonts w:hint="eastAsia"/>
            <w:sz w:val="28"/>
            <w:szCs w:val="28"/>
          </w:rPr>
          <w:t>个数据采集点</w:t>
        </w:r>
        <w:r w:rsidR="00AA7D1E">
          <w:rPr>
            <w:rFonts w:hint="eastAsia"/>
            <w:sz w:val="28"/>
            <w:szCs w:val="28"/>
          </w:rPr>
          <w:t>，</w:t>
        </w:r>
        <w:r w:rsidR="00475C77">
          <w:rPr>
            <w:rFonts w:hint="eastAsia"/>
            <w:sz w:val="28"/>
            <w:szCs w:val="28"/>
          </w:rPr>
          <w:t>每个采集点数据波形</w:t>
        </w:r>
      </w:ins>
      <w:ins w:id="809" w:author="xg s" w:date="2017-05-23T16:16:00Z">
        <w:r w:rsidR="00475C77">
          <w:rPr>
            <w:rFonts w:hint="eastAsia"/>
            <w:sz w:val="28"/>
            <w:szCs w:val="28"/>
          </w:rPr>
          <w:t>根据清华金凤的生产实例</w:t>
        </w:r>
      </w:ins>
      <w:ins w:id="810" w:author="xg s" w:date="2017-05-23T16:17:00Z">
        <w:r w:rsidR="000D1F38">
          <w:rPr>
            <w:rFonts w:hint="eastAsia"/>
            <w:sz w:val="28"/>
            <w:szCs w:val="28"/>
          </w:rPr>
          <w:t>数据类似</w:t>
        </w:r>
        <w:r w:rsidR="00D7025A">
          <w:rPr>
            <w:rFonts w:hint="eastAsia"/>
            <w:sz w:val="28"/>
            <w:szCs w:val="28"/>
          </w:rPr>
          <w:t>，平均每秒采集一次</w:t>
        </w:r>
      </w:ins>
      <w:ins w:id="811" w:author="xg s" w:date="2017-05-23T16:19:00Z">
        <w:r w:rsidR="00560079">
          <w:rPr>
            <w:rFonts w:hint="eastAsia"/>
            <w:sz w:val="28"/>
            <w:szCs w:val="28"/>
          </w:rPr>
          <w:t>，</w:t>
        </w:r>
        <w:r w:rsidR="004C0906">
          <w:rPr>
            <w:rFonts w:hint="eastAsia"/>
            <w:sz w:val="28"/>
            <w:szCs w:val="28"/>
          </w:rPr>
          <w:t>采集</w:t>
        </w:r>
      </w:ins>
      <w:ins w:id="812" w:author="xg s" w:date="2017-05-23T16:20:00Z">
        <w:r w:rsidR="004C0906">
          <w:rPr>
            <w:rFonts w:hint="eastAsia"/>
            <w:sz w:val="28"/>
            <w:szCs w:val="28"/>
          </w:rPr>
          <w:t>过去一周</w:t>
        </w:r>
        <w:r w:rsidR="003303BC">
          <w:rPr>
            <w:rFonts w:hint="eastAsia"/>
            <w:sz w:val="28"/>
            <w:szCs w:val="28"/>
          </w:rPr>
          <w:t>，</w:t>
        </w:r>
      </w:ins>
      <w:ins w:id="813" w:author="xg s" w:date="2017-05-23T16:19:00Z">
        <w:r w:rsidR="00560079">
          <w:rPr>
            <w:rFonts w:hint="eastAsia"/>
            <w:sz w:val="28"/>
            <w:szCs w:val="28"/>
          </w:rPr>
          <w:t>共</w:t>
        </w:r>
        <w:r w:rsidR="00560079">
          <w:rPr>
            <w:rFonts w:hint="eastAsia"/>
            <w:sz w:val="28"/>
            <w:szCs w:val="28"/>
          </w:rPr>
          <w:t>302,400,</w:t>
        </w:r>
        <w:r w:rsidR="00560079">
          <w:rPr>
            <w:sz w:val="28"/>
            <w:szCs w:val="28"/>
          </w:rPr>
          <w:t>000</w:t>
        </w:r>
        <w:r w:rsidR="00560079">
          <w:rPr>
            <w:rFonts w:hint="eastAsia"/>
            <w:sz w:val="28"/>
            <w:szCs w:val="28"/>
          </w:rPr>
          <w:t>个数据</w:t>
        </w:r>
      </w:ins>
    </w:p>
    <w:p w14:paraId="35A64E5F" w14:textId="5C715DE1" w:rsidR="00CF4950" w:rsidRDefault="00BC74F5" w:rsidP="0058213E">
      <w:pPr>
        <w:pStyle w:val="3"/>
        <w:spacing w:line="360" w:lineRule="auto"/>
      </w:pPr>
      <w:bookmarkStart w:id="814" w:name="_Toc483300922"/>
      <w:bookmarkStart w:id="815" w:name="_Toc483321818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814"/>
      <w:bookmarkEnd w:id="815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6B801338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</w:t>
      </w:r>
      <w:ins w:id="816" w:author="xg s" w:date="2017-05-23T16:10:00Z">
        <w:r w:rsidR="00617C71">
          <w:rPr>
            <w:rFonts w:hint="eastAsia"/>
            <w:sz w:val="30"/>
            <w:szCs w:val="30"/>
          </w:rPr>
          <w:t>单位为</w:t>
        </w:r>
      </w:ins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03DE9D5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</w:t>
      </w:r>
      <w:ins w:id="817" w:author="xg s" w:date="2017-05-23T16:10:00Z">
        <w:r w:rsidR="004910F2" w:rsidRPr="004910F2">
          <w:rPr>
            <w:rFonts w:hint="eastAsia"/>
            <w:sz w:val="30"/>
            <w:szCs w:val="30"/>
          </w:rPr>
          <w:t>单位为</w:t>
        </w:r>
      </w:ins>
      <w:r w:rsidR="006A2093">
        <w:rPr>
          <w:rFonts w:hint="eastAsia"/>
          <w:sz w:val="30"/>
          <w:szCs w:val="30"/>
        </w:rPr>
        <w:t>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818" w:name="_Toc483300923"/>
      <w:bookmarkStart w:id="819" w:name="_Toc483321819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818"/>
      <w:bookmarkEnd w:id="8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820"/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821"/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  <w:commentRangeEnd w:id="821"/>
            <w:r w:rsidR="006D565E">
              <w:rPr>
                <w:rStyle w:val="a7"/>
              </w:rPr>
              <w:commentReference w:id="821"/>
            </w:r>
            <w:r w:rsidR="00F45B20">
              <w:rPr>
                <w:rStyle w:val="a7"/>
              </w:rPr>
              <w:commentReference w:id="820"/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822"/>
            <w:commentRangeStart w:id="823"/>
            <w:commentRangeEnd w:id="820"/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5B5A087F" w:rsidR="00BF2E93" w:rsidRPr="00F9531F" w:rsidRDefault="008E4750" w:rsidP="0058213E">
            <w:pPr>
              <w:widowControl/>
              <w:spacing w:line="360" w:lineRule="auto"/>
              <w:jc w:val="left"/>
              <w:rPr>
                <w:sz w:val="28"/>
                <w:szCs w:val="30"/>
                <w:rPrChange w:id="824" w:author="xg s" w:date="2017-05-23T16:12:00Z">
                  <w:rPr>
                    <w:sz w:val="30"/>
                    <w:szCs w:val="30"/>
                  </w:rPr>
                </w:rPrChange>
              </w:rPr>
            </w:pPr>
            <w:del w:id="825" w:author="1026" w:date="2017-05-23T15:41:00Z">
              <w:r w:rsidDel="006D565E">
                <w:rPr>
                  <w:rFonts w:hint="eastAsia"/>
                  <w:sz w:val="30"/>
                  <w:szCs w:val="30"/>
                </w:rPr>
                <w:delText>0</w:delText>
              </w:r>
              <w:commentRangeEnd w:id="822"/>
              <w:r w:rsidR="006D565E" w:rsidDel="006D565E">
                <w:rPr>
                  <w:rStyle w:val="a7"/>
                </w:rPr>
                <w:commentReference w:id="822"/>
              </w:r>
            </w:del>
            <w:r w:rsidR="00CD4FF8">
              <w:rPr>
                <w:rStyle w:val="a7"/>
              </w:rPr>
              <w:commentReference w:id="823"/>
            </w:r>
            <w:ins w:id="826" w:author="1026" w:date="2017-05-23T15:41:00Z">
              <w:del w:id="827" w:author="xg s" w:date="2017-05-23T16:08:00Z">
                <w:r w:rsidR="006D565E" w:rsidDel="00D515CF">
                  <w:rPr>
                    <w:rFonts w:hint="eastAsia"/>
                    <w:sz w:val="30"/>
                    <w:szCs w:val="30"/>
                  </w:rPr>
                  <w:delText>1</w:delText>
                </w:r>
              </w:del>
            </w:ins>
            <w:ins w:id="828" w:author="xg s" w:date="2017-05-23T16:08:00Z">
              <w:r w:rsidR="00D515CF">
                <w:rPr>
                  <w:rFonts w:hint="eastAsia"/>
                  <w:sz w:val="30"/>
                  <w:szCs w:val="30"/>
                </w:rPr>
                <w:t>0</w:t>
              </w:r>
            </w:ins>
          </w:p>
        </w:tc>
        <w:tc>
          <w:tcPr>
            <w:tcW w:w="2074" w:type="dxa"/>
          </w:tcPr>
          <w:p w14:paraId="445B0500" w14:textId="32798EE3" w:rsidR="00BF2E93" w:rsidRDefault="000C2D19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29" w:author="xg s" w:date="2017-05-23T16:23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30" w:author="xg s" w:date="2017-05-23T16:23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del w:id="831" w:author="xg s" w:date="2017-05-23T16:23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32" w:author="xg s" w:date="2017-05-23T16:23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33" w:author="xg s" w:date="2017-05-23T16:24:00Z">
              <w:r w:rsidR="00424EAD"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34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del w:id="835" w:author="xg s" w:date="2017-05-23T16:24:00Z">
              <w:r w:rsidR="00FE0013"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36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del w:id="837" w:author="xg s" w:date="2017-05-23T16:24:00Z">
              <w:r w:rsidR="00FE0013"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38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commentRangeEnd w:id="823"/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5E6D1610" w:rsidR="00BF2E93" w:rsidRDefault="00E700FB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39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40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41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42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43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44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0369520" w:rsidR="00BF2E93" w:rsidRDefault="0073422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45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46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47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48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49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50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851"/>
            <w:commentRangeStart w:id="852"/>
            <w:r>
              <w:rPr>
                <w:rFonts w:hint="eastAsia"/>
                <w:sz w:val="30"/>
                <w:szCs w:val="30"/>
              </w:rPr>
              <w:t>0</w:t>
            </w:r>
            <w:commentRangeEnd w:id="851"/>
            <w:r w:rsidR="006D565E">
              <w:rPr>
                <w:rStyle w:val="a7"/>
              </w:rPr>
              <w:commentReference w:id="851"/>
            </w:r>
            <w:commentRangeEnd w:id="852"/>
            <w:r w:rsidR="008F40AB">
              <w:rPr>
                <w:rStyle w:val="a7"/>
              </w:rPr>
              <w:commentReference w:id="852"/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9DC1ADF" w:rsidR="00BF2E93" w:rsidRDefault="00CE17A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53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54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55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56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57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58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2A9CA09B" w:rsidR="00211608" w:rsidRDefault="006D565E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859" w:author="1026" w:date="2017-05-23T15:41:00Z">
              <w:del w:id="860" w:author="xg s" w:date="2017-05-23T16:08:00Z">
                <w:r w:rsidDel="00995C86">
                  <w:rPr>
                    <w:rFonts w:hint="eastAsia"/>
                    <w:sz w:val="30"/>
                    <w:szCs w:val="30"/>
                  </w:rPr>
                  <w:delText>1</w:delText>
                </w:r>
              </w:del>
            </w:ins>
            <w:ins w:id="861" w:author="xg s" w:date="2017-05-23T16:08:00Z">
              <w:r w:rsidR="00995C86">
                <w:rPr>
                  <w:rFonts w:hint="eastAsia"/>
                  <w:sz w:val="30"/>
                  <w:szCs w:val="30"/>
                </w:rPr>
                <w:t>0</w:t>
              </w:r>
            </w:ins>
            <w:del w:id="862" w:author="1026" w:date="2017-05-23T15:41:00Z">
              <w:r w:rsidR="00211608" w:rsidDel="006D565E">
                <w:rPr>
                  <w:rFonts w:hint="eastAsia"/>
                  <w:sz w:val="30"/>
                  <w:szCs w:val="30"/>
                </w:rPr>
                <w:delText>0</w:delText>
              </w:r>
            </w:del>
          </w:p>
        </w:tc>
        <w:tc>
          <w:tcPr>
            <w:tcW w:w="2074" w:type="dxa"/>
          </w:tcPr>
          <w:p w14:paraId="0B2536F0" w14:textId="0BC99276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63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64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.1.3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65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66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67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68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69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70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71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72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658B3DC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873" w:author="xg s" w:date="2017-05-23T16:25:00Z">
              <w:r>
                <w:rPr>
                  <w:rFonts w:hint="eastAsia"/>
                  <w:sz w:val="30"/>
                  <w:szCs w:val="30"/>
                </w:rPr>
                <w:t>3</w:t>
              </w:r>
            </w:ins>
            <w:del w:id="874" w:author="xg s" w:date="2017-05-23T16:25:00Z">
              <w:r w:rsidR="00211608"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del w:id="875" w:author="xg s" w:date="2017-05-23T16:25:00Z">
              <w:r w:rsidR="00211608"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76" w:author="xg s" w:date="2017-05-23T16:25:00Z">
              <w:r>
                <w:rPr>
                  <w:rFonts w:hint="eastAsia"/>
                  <w:sz w:val="30"/>
                  <w:szCs w:val="30"/>
                </w:rPr>
                <w:t>3</w:t>
              </w:r>
            </w:ins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del w:id="877" w:author="xg s" w:date="2017-05-23T16:25:00Z">
              <w:r w:rsidR="00211608"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78" w:author="xg s" w:date="2017-05-23T16:25:00Z">
              <w:r>
                <w:rPr>
                  <w:rFonts w:hint="eastAsia"/>
                  <w:sz w:val="30"/>
                  <w:szCs w:val="30"/>
                </w:rPr>
                <w:t>3</w:t>
              </w:r>
            </w:ins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5E0697B9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79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80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81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82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83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84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72CFA95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01AA5103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85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86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87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88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89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890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447FAB5A" w:rsidR="00211608" w:rsidRDefault="006D565E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891" w:author="1026" w:date="2017-05-23T15:41:00Z">
              <w:del w:id="892" w:author="xg s" w:date="2017-05-23T16:08:00Z">
                <w:r w:rsidDel="00B824B1">
                  <w:rPr>
                    <w:rFonts w:hint="eastAsia"/>
                    <w:sz w:val="30"/>
                    <w:szCs w:val="30"/>
                  </w:rPr>
                  <w:delText>1</w:delText>
                </w:r>
              </w:del>
            </w:ins>
            <w:ins w:id="893" w:author="xg s" w:date="2017-05-23T16:08:00Z">
              <w:r w:rsidR="00B824B1">
                <w:rPr>
                  <w:rFonts w:hint="eastAsia"/>
                  <w:sz w:val="30"/>
                  <w:szCs w:val="30"/>
                </w:rPr>
                <w:t>0</w:t>
              </w:r>
            </w:ins>
            <w:del w:id="894" w:author="1026" w:date="2017-05-23T15:41:00Z">
              <w:r w:rsidR="00211608" w:rsidDel="006D565E">
                <w:rPr>
                  <w:rFonts w:hint="eastAsia"/>
                  <w:sz w:val="30"/>
                  <w:szCs w:val="30"/>
                </w:rPr>
                <w:delText>0</w:delText>
              </w:r>
            </w:del>
          </w:p>
        </w:tc>
        <w:tc>
          <w:tcPr>
            <w:tcW w:w="2074" w:type="dxa"/>
          </w:tcPr>
          <w:p w14:paraId="349D6E24" w14:textId="4D7BC054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895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96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.1.3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97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898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899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00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01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902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03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904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4BAE17A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905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06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07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08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09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910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E54E4A1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911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12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13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14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15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916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A568C0E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917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18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19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920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921" w:author="xg s" w:date="2017-05-23T16:26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922" w:author="xg s" w:date="2017-05-23T16:26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923" w:name="_Toc483300924"/>
      <w:bookmarkStart w:id="924" w:name="_Toc483321820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923"/>
      <w:bookmarkEnd w:id="924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51206636" w:rsidR="00EA63D2" w:rsidRPr="00CC5DEE" w:rsidRDefault="009F753F" w:rsidP="0058213E">
      <w:pPr>
        <w:pStyle w:val="2"/>
        <w:spacing w:line="360" w:lineRule="auto"/>
        <w:rPr>
          <w:sz w:val="28"/>
          <w:szCs w:val="28"/>
        </w:rPr>
      </w:pPr>
      <w:bookmarkStart w:id="925" w:name="_Toc483300925"/>
      <w:commentRangeStart w:id="926"/>
      <w:commentRangeStart w:id="927"/>
      <w:del w:id="928" w:author="xg s" w:date="2017-05-23T16:06:00Z">
        <w:r w:rsidRPr="00CC5DEE" w:rsidDel="008A4974">
          <w:rPr>
            <w:sz w:val="28"/>
            <w:szCs w:val="28"/>
          </w:rPr>
          <w:delText>1</w:delText>
        </w:r>
      </w:del>
      <w:bookmarkStart w:id="929" w:name="_Toc483321821"/>
      <w:ins w:id="930" w:author="xg s" w:date="2017-05-23T16:06:00Z">
        <w:r w:rsidR="008A4974">
          <w:rPr>
            <w:rFonts w:hint="eastAsia"/>
            <w:sz w:val="28"/>
            <w:szCs w:val="28"/>
          </w:rPr>
          <w:t>3</w:t>
        </w:r>
      </w:ins>
      <w:r w:rsidRPr="00CC5DEE">
        <w:rPr>
          <w:sz w:val="28"/>
          <w:szCs w:val="28"/>
        </w:rPr>
        <w:t>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925"/>
      <w:commentRangeEnd w:id="926"/>
      <w:r w:rsidR="006D565E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926"/>
      </w:r>
      <w:commentRangeEnd w:id="927"/>
      <w:r w:rsidR="008B384C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927"/>
      </w:r>
      <w:bookmarkEnd w:id="929"/>
    </w:p>
    <w:p w14:paraId="4F89776E" w14:textId="4862D8F7" w:rsidR="00804F6F" w:rsidRPr="00841CC9" w:rsidRDefault="00584D19" w:rsidP="0058213E">
      <w:pPr>
        <w:pStyle w:val="3"/>
        <w:spacing w:line="360" w:lineRule="auto"/>
        <w:rPr>
          <w:sz w:val="24"/>
          <w:szCs w:val="24"/>
        </w:rPr>
      </w:pPr>
      <w:bookmarkStart w:id="931" w:name="_Toc483300926"/>
      <w:del w:id="932" w:author="xg s" w:date="2017-05-23T16:06:00Z">
        <w:r w:rsidRPr="00841CC9" w:rsidDel="008A4974">
          <w:rPr>
            <w:rFonts w:hint="eastAsia"/>
            <w:sz w:val="24"/>
            <w:szCs w:val="24"/>
          </w:rPr>
          <w:delText>1</w:delText>
        </w:r>
      </w:del>
      <w:bookmarkStart w:id="933" w:name="_Toc483321822"/>
      <w:ins w:id="934" w:author="xg s" w:date="2017-05-23T16:06:00Z">
        <w:r w:rsidR="008A4974">
          <w:rPr>
            <w:rFonts w:hint="eastAsia"/>
            <w:sz w:val="24"/>
            <w:szCs w:val="24"/>
          </w:rPr>
          <w:t>3</w:t>
        </w:r>
      </w:ins>
      <w:r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commentRangeStart w:id="935"/>
      <w:commentRangeStart w:id="936"/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931"/>
      <w:r w:rsidR="00041C22">
        <w:rPr>
          <w:rFonts w:hint="eastAsia"/>
          <w:sz w:val="24"/>
          <w:szCs w:val="24"/>
        </w:rPr>
        <w:t xml:space="preserve">   </w:t>
      </w:r>
      <w:commentRangeEnd w:id="935"/>
      <w:r w:rsidR="006D565E">
        <w:rPr>
          <w:rStyle w:val="a7"/>
          <w:b w:val="0"/>
          <w:bCs w:val="0"/>
        </w:rPr>
        <w:commentReference w:id="935"/>
      </w:r>
      <w:commentRangeEnd w:id="936"/>
      <w:r w:rsidR="00A8044C">
        <w:rPr>
          <w:rStyle w:val="a7"/>
          <w:b w:val="0"/>
          <w:bCs w:val="0"/>
        </w:rPr>
        <w:commentReference w:id="936"/>
      </w:r>
      <w:bookmarkEnd w:id="933"/>
      <w:r w:rsidR="00041C22">
        <w:rPr>
          <w:rFonts w:hint="eastAsia"/>
          <w:sz w:val="24"/>
          <w:szCs w:val="24"/>
        </w:rPr>
        <w:t xml:space="preserve"> </w:t>
      </w:r>
    </w:p>
    <w:p w14:paraId="41A4F33C" w14:textId="77777777" w:rsidR="00B6396D" w:rsidRDefault="00B6396D" w:rsidP="00B6396D">
      <w:pPr>
        <w:widowControl/>
        <w:spacing w:line="360" w:lineRule="auto"/>
        <w:ind w:firstLine="420"/>
        <w:jc w:val="left"/>
        <w:rPr>
          <w:ins w:id="937" w:author="xg s" w:date="2017-05-23T16:28:00Z"/>
          <w:sz w:val="30"/>
          <w:szCs w:val="30"/>
        </w:rPr>
      </w:pPr>
      <w:ins w:id="938" w:author="xg s" w:date="2017-05-23T16:28:00Z">
        <w:r>
          <w:rPr>
            <w:rFonts w:hint="eastAsia"/>
            <w:sz w:val="28"/>
            <w:szCs w:val="28"/>
          </w:rPr>
          <w:t>单设备，有</w:t>
        </w:r>
        <w:r>
          <w:rPr>
            <w:rFonts w:hint="eastAsia"/>
            <w:sz w:val="28"/>
            <w:szCs w:val="28"/>
          </w:rPr>
          <w:t>500</w:t>
        </w:r>
        <w:r>
          <w:rPr>
            <w:rFonts w:hint="eastAsia"/>
            <w:sz w:val="28"/>
            <w:szCs w:val="28"/>
          </w:rPr>
          <w:t>个数据采集点，每个采集点数据波形根据清华金凤的生产实例数据类似，平均每秒采集一次，采集过去一周，共</w:t>
        </w:r>
        <w:r>
          <w:rPr>
            <w:rFonts w:hint="eastAsia"/>
            <w:sz w:val="28"/>
            <w:szCs w:val="28"/>
          </w:rPr>
          <w:t>302,400,</w:t>
        </w:r>
        <w:r>
          <w:rPr>
            <w:sz w:val="28"/>
            <w:szCs w:val="28"/>
          </w:rPr>
          <w:t>000</w:t>
        </w:r>
        <w:r>
          <w:rPr>
            <w:rFonts w:hint="eastAsia"/>
            <w:sz w:val="28"/>
            <w:szCs w:val="28"/>
          </w:rPr>
          <w:t>个数据</w:t>
        </w:r>
      </w:ins>
    </w:p>
    <w:p w14:paraId="67B79D03" w14:textId="64E6C833" w:rsidR="009D7B1B" w:rsidRPr="00841CC9" w:rsidRDefault="006B7575" w:rsidP="0058213E">
      <w:pPr>
        <w:spacing w:line="360" w:lineRule="auto"/>
        <w:rPr>
          <w:sz w:val="24"/>
          <w:szCs w:val="24"/>
        </w:rPr>
      </w:pPr>
      <w:del w:id="939" w:author="xg s" w:date="2017-05-23T16:28:00Z">
        <w:r w:rsidRPr="00841CC9" w:rsidDel="005200CA">
          <w:rPr>
            <w:sz w:val="24"/>
            <w:szCs w:val="24"/>
          </w:rPr>
          <w:tab/>
        </w:r>
      </w:del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99D59A9" w:rsidR="009141C1" w:rsidRPr="00841CC9" w:rsidRDefault="00A5487A" w:rsidP="0058213E">
      <w:pPr>
        <w:pStyle w:val="3"/>
        <w:spacing w:line="360" w:lineRule="auto"/>
        <w:rPr>
          <w:sz w:val="24"/>
          <w:szCs w:val="24"/>
        </w:rPr>
      </w:pPr>
      <w:bookmarkStart w:id="940" w:name="_Toc483300927"/>
      <w:del w:id="941" w:author="xg s" w:date="2017-05-23T16:06:00Z">
        <w:r w:rsidRPr="00841CC9" w:rsidDel="008A4974">
          <w:rPr>
            <w:rFonts w:hint="eastAsia"/>
            <w:sz w:val="24"/>
            <w:szCs w:val="24"/>
          </w:rPr>
          <w:delText>1</w:delText>
        </w:r>
      </w:del>
      <w:bookmarkStart w:id="942" w:name="_Toc483321823"/>
      <w:ins w:id="943" w:author="xg s" w:date="2017-05-23T16:06:00Z">
        <w:r w:rsidR="008A4974">
          <w:rPr>
            <w:rFonts w:hint="eastAsia"/>
            <w:sz w:val="24"/>
            <w:szCs w:val="24"/>
          </w:rPr>
          <w:t>3</w:t>
        </w:r>
      </w:ins>
      <w:r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940"/>
      <w:bookmarkEnd w:id="942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107A8E21" w:rsidR="00755EF8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944" w:name="_Toc483300928"/>
      <w:del w:id="945" w:author="xg s" w:date="2017-05-23T16:06:00Z">
        <w:r w:rsidRPr="00841CC9" w:rsidDel="008A4974">
          <w:rPr>
            <w:rStyle w:val="3Char"/>
            <w:rFonts w:hint="eastAsia"/>
            <w:sz w:val="24"/>
            <w:szCs w:val="24"/>
          </w:rPr>
          <w:delText>1</w:delText>
        </w:r>
      </w:del>
      <w:bookmarkStart w:id="946" w:name="_Toc483321824"/>
      <w:ins w:id="947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944"/>
      <w:bookmarkEnd w:id="946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E2E4237" w:rsidR="00B746D9" w:rsidRDefault="009135AD" w:rsidP="0058213E">
      <w:pPr>
        <w:spacing w:line="360" w:lineRule="auto"/>
        <w:rPr>
          <w:ins w:id="948" w:author="xg s" w:date="2017-05-23T16:37:00Z"/>
          <w:sz w:val="24"/>
          <w:szCs w:val="24"/>
        </w:rPr>
      </w:pPr>
      <w:r w:rsidRPr="00841CC9">
        <w:rPr>
          <w:sz w:val="24"/>
          <w:szCs w:val="24"/>
        </w:rPr>
        <w:tab/>
      </w:r>
      <w:commentRangeStart w:id="949"/>
      <w:commentRangeStart w:id="950"/>
      <w:r w:rsidR="00BF3E15">
        <w:rPr>
          <w:rFonts w:hint="eastAsia"/>
          <w:sz w:val="24"/>
          <w:szCs w:val="24"/>
        </w:rPr>
        <w:t>进行连续加压</w:t>
      </w:r>
      <w:commentRangeEnd w:id="949"/>
      <w:r w:rsidR="008F6EE8">
        <w:rPr>
          <w:rStyle w:val="a7"/>
        </w:rPr>
        <w:commentReference w:id="949"/>
      </w:r>
      <w:commentRangeEnd w:id="950"/>
      <w:r w:rsidR="00A845C3">
        <w:rPr>
          <w:rStyle w:val="a7"/>
        </w:rPr>
        <w:commentReference w:id="950"/>
      </w:r>
      <w:r w:rsidR="00BF3E15">
        <w:rPr>
          <w:rFonts w:hint="eastAsia"/>
          <w:sz w:val="24"/>
          <w:szCs w:val="24"/>
        </w:rPr>
        <w:t>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  <w:ins w:id="951" w:author="xg s" w:date="2017-05-23T16:37:00Z">
        <w:r w:rsidR="000309AE">
          <w:rPr>
            <w:rFonts w:hint="eastAsia"/>
            <w:sz w:val="24"/>
            <w:szCs w:val="24"/>
          </w:rPr>
          <w:t>。</w:t>
        </w:r>
      </w:ins>
    </w:p>
    <w:p w14:paraId="46AEC4B9" w14:textId="77777777" w:rsidR="00466EEA" w:rsidRDefault="00D94B02">
      <w:pPr>
        <w:spacing w:line="360" w:lineRule="auto"/>
        <w:ind w:firstLineChars="200" w:firstLine="480"/>
        <w:rPr>
          <w:ins w:id="952" w:author="xg s" w:date="2017-05-23T16:40:00Z"/>
          <w:sz w:val="24"/>
          <w:szCs w:val="24"/>
        </w:rPr>
        <w:pPrChange w:id="953" w:author="xg s" w:date="2017-05-23T16:38:00Z">
          <w:pPr>
            <w:spacing w:line="360" w:lineRule="auto"/>
          </w:pPr>
        </w:pPrChange>
      </w:pPr>
      <w:ins w:id="954" w:author="xg s" w:date="2017-05-23T16:38:00Z">
        <w:r>
          <w:rPr>
            <w:rFonts w:hint="eastAsia"/>
            <w:sz w:val="24"/>
            <w:szCs w:val="24"/>
          </w:rPr>
          <w:t>加压过程</w:t>
        </w:r>
        <w:r w:rsidR="009F741B">
          <w:rPr>
            <w:rFonts w:hint="eastAsia"/>
            <w:sz w:val="24"/>
            <w:szCs w:val="24"/>
          </w:rPr>
          <w:t>:</w:t>
        </w:r>
      </w:ins>
    </w:p>
    <w:p w14:paraId="4FAF2274" w14:textId="3FEF97CD" w:rsidR="000309AE" w:rsidRDefault="006E25A3">
      <w:pPr>
        <w:spacing w:line="360" w:lineRule="auto"/>
        <w:ind w:firstLineChars="200" w:firstLine="480"/>
        <w:rPr>
          <w:sz w:val="24"/>
          <w:szCs w:val="24"/>
        </w:rPr>
        <w:pPrChange w:id="955" w:author="xg s" w:date="2017-05-23T16:38:00Z">
          <w:pPr>
            <w:spacing w:line="360" w:lineRule="auto"/>
          </w:pPr>
        </w:pPrChange>
      </w:pPr>
      <w:ins w:id="956" w:author="xg s" w:date="2017-05-23T16:38:00Z">
        <w:r>
          <w:rPr>
            <w:rFonts w:hint="eastAsia"/>
            <w:sz w:val="24"/>
            <w:szCs w:val="24"/>
          </w:rPr>
          <w:lastRenderedPageBreak/>
          <w:t>首先</w:t>
        </w:r>
      </w:ins>
      <w:ins w:id="957" w:author="xg s" w:date="2017-05-23T16:40:00Z">
        <w:r w:rsidR="00577F09">
          <w:rPr>
            <w:rFonts w:hint="eastAsia"/>
            <w:sz w:val="24"/>
            <w:szCs w:val="24"/>
          </w:rPr>
          <w:t>使用一个设备</w:t>
        </w:r>
        <w:r w:rsidR="00466EEA">
          <w:rPr>
            <w:rFonts w:hint="eastAsia"/>
            <w:sz w:val="24"/>
            <w:szCs w:val="24"/>
          </w:rPr>
          <w:t>，</w:t>
        </w:r>
        <w:r w:rsidR="0044007F">
          <w:rPr>
            <w:rFonts w:hint="eastAsia"/>
            <w:sz w:val="24"/>
            <w:szCs w:val="24"/>
          </w:rPr>
          <w:t>每</w:t>
        </w:r>
      </w:ins>
      <w:ins w:id="958" w:author="xg s" w:date="2017-05-23T16:44:00Z">
        <w:r w:rsidR="003F25A0">
          <w:rPr>
            <w:rFonts w:hint="eastAsia"/>
            <w:sz w:val="24"/>
            <w:szCs w:val="24"/>
          </w:rPr>
          <w:t>秒</w:t>
        </w:r>
      </w:ins>
      <w:ins w:id="959" w:author="xg s" w:date="2017-05-23T16:40:00Z">
        <w:r w:rsidR="0044007F">
          <w:rPr>
            <w:rFonts w:hint="eastAsia"/>
            <w:sz w:val="24"/>
            <w:szCs w:val="24"/>
          </w:rPr>
          <w:t>写入</w:t>
        </w:r>
        <w:r w:rsidR="0044007F">
          <w:rPr>
            <w:rFonts w:hint="eastAsia"/>
            <w:sz w:val="24"/>
            <w:szCs w:val="24"/>
          </w:rPr>
          <w:t>1</w:t>
        </w:r>
        <w:r w:rsidR="0044007F">
          <w:rPr>
            <w:rFonts w:hint="eastAsia"/>
            <w:sz w:val="24"/>
            <w:szCs w:val="24"/>
          </w:rPr>
          <w:t>个</w:t>
        </w:r>
      </w:ins>
      <w:ins w:id="960" w:author="xg s" w:date="2017-05-23T16:41:00Z">
        <w:r w:rsidR="0044007F">
          <w:rPr>
            <w:rFonts w:hint="eastAsia"/>
            <w:sz w:val="24"/>
            <w:szCs w:val="24"/>
          </w:rPr>
          <w:t>数据点</w:t>
        </w:r>
        <w:r w:rsidR="00217780">
          <w:rPr>
            <w:rFonts w:hint="eastAsia"/>
            <w:sz w:val="24"/>
            <w:szCs w:val="24"/>
          </w:rPr>
          <w:t>，计算每秒写入的数据点数</w:t>
        </w:r>
        <w:r w:rsidR="00875D73">
          <w:rPr>
            <w:rFonts w:hint="eastAsia"/>
            <w:sz w:val="24"/>
            <w:szCs w:val="24"/>
          </w:rPr>
          <w:t>，然后</w:t>
        </w:r>
      </w:ins>
      <w:ins w:id="961" w:author="xg s" w:date="2017-05-23T16:42:00Z">
        <w:r w:rsidR="00875D73">
          <w:rPr>
            <w:rFonts w:hint="eastAsia"/>
            <w:sz w:val="24"/>
            <w:szCs w:val="24"/>
          </w:rPr>
          <w:t>再</w:t>
        </w:r>
      </w:ins>
      <w:ins w:id="962" w:author="xg s" w:date="2017-05-23T16:44:00Z">
        <w:r w:rsidR="00FF54C1">
          <w:rPr>
            <w:rFonts w:hint="eastAsia"/>
            <w:sz w:val="24"/>
            <w:szCs w:val="24"/>
          </w:rPr>
          <w:t>每秒</w:t>
        </w:r>
      </w:ins>
      <w:ins w:id="963" w:author="xg s" w:date="2017-05-23T16:42:00Z">
        <w:r w:rsidR="00875D73">
          <w:rPr>
            <w:rFonts w:hint="eastAsia"/>
            <w:sz w:val="24"/>
            <w:szCs w:val="24"/>
          </w:rPr>
          <w:t>写入</w:t>
        </w:r>
        <w:r w:rsidR="00875D73">
          <w:rPr>
            <w:rFonts w:hint="eastAsia"/>
            <w:sz w:val="24"/>
            <w:szCs w:val="24"/>
          </w:rPr>
          <w:t>2</w:t>
        </w:r>
        <w:r w:rsidR="00875D73">
          <w:rPr>
            <w:rFonts w:hint="eastAsia"/>
            <w:sz w:val="24"/>
            <w:szCs w:val="24"/>
          </w:rPr>
          <w:t>个数据点，计算每秒的数据点数，</w:t>
        </w:r>
        <w:r w:rsidR="0097052A">
          <w:rPr>
            <w:rFonts w:hint="eastAsia"/>
            <w:sz w:val="24"/>
            <w:szCs w:val="24"/>
          </w:rPr>
          <w:t>计算完后再</w:t>
        </w:r>
      </w:ins>
      <w:ins w:id="964" w:author="xg s" w:date="2017-05-23T16:45:00Z">
        <w:r w:rsidR="00FF54C1">
          <w:rPr>
            <w:rFonts w:hint="eastAsia"/>
            <w:sz w:val="24"/>
            <w:szCs w:val="24"/>
          </w:rPr>
          <w:t>每秒</w:t>
        </w:r>
      </w:ins>
      <w:ins w:id="965" w:author="xg s" w:date="2017-05-23T16:42:00Z">
        <w:r w:rsidR="0097052A">
          <w:rPr>
            <w:rFonts w:hint="eastAsia"/>
            <w:sz w:val="24"/>
            <w:szCs w:val="24"/>
          </w:rPr>
          <w:t>写入</w:t>
        </w:r>
        <w:r w:rsidR="0097052A">
          <w:rPr>
            <w:rFonts w:hint="eastAsia"/>
            <w:sz w:val="24"/>
            <w:szCs w:val="24"/>
          </w:rPr>
          <w:t>3</w:t>
        </w:r>
        <w:r w:rsidR="0097052A">
          <w:rPr>
            <w:rFonts w:hint="eastAsia"/>
            <w:sz w:val="24"/>
            <w:szCs w:val="24"/>
          </w:rPr>
          <w:t>个数据点，计算</w:t>
        </w:r>
      </w:ins>
      <w:ins w:id="966" w:author="xg s" w:date="2017-05-23T16:43:00Z">
        <w:r w:rsidR="001075E3">
          <w:rPr>
            <w:rFonts w:hint="eastAsia"/>
            <w:sz w:val="24"/>
            <w:szCs w:val="24"/>
          </w:rPr>
          <w:t>每秒</w:t>
        </w:r>
      </w:ins>
      <w:ins w:id="967" w:author="xg s" w:date="2017-05-23T16:42:00Z">
        <w:r w:rsidR="0097052A">
          <w:rPr>
            <w:rFonts w:hint="eastAsia"/>
            <w:sz w:val="24"/>
            <w:szCs w:val="24"/>
          </w:rPr>
          <w:t>的数据点数</w:t>
        </w:r>
        <w:r w:rsidR="001075E3">
          <w:rPr>
            <w:rFonts w:hint="eastAsia"/>
            <w:sz w:val="24"/>
            <w:szCs w:val="24"/>
          </w:rPr>
          <w:t>，以此类推</w:t>
        </w:r>
      </w:ins>
      <w:ins w:id="968" w:author="xg s" w:date="2017-05-23T16:43:00Z">
        <w:r w:rsidR="003F25A0">
          <w:rPr>
            <w:rFonts w:hint="eastAsia"/>
            <w:sz w:val="24"/>
            <w:szCs w:val="24"/>
          </w:rPr>
          <w:t>，直到</w:t>
        </w:r>
      </w:ins>
      <w:ins w:id="969" w:author="xg s" w:date="2017-05-23T16:44:00Z">
        <w:r w:rsidR="003F25A0">
          <w:rPr>
            <w:rFonts w:hint="eastAsia"/>
            <w:sz w:val="24"/>
            <w:szCs w:val="24"/>
          </w:rPr>
          <w:t>单设备</w:t>
        </w:r>
      </w:ins>
      <w:ins w:id="970" w:author="xg s" w:date="2017-05-23T16:45:00Z">
        <w:r w:rsidR="00CA3656">
          <w:rPr>
            <w:rFonts w:hint="eastAsia"/>
            <w:sz w:val="24"/>
            <w:szCs w:val="24"/>
          </w:rPr>
          <w:t>每秒写入</w:t>
        </w:r>
        <w:r w:rsidR="00CA3656">
          <w:rPr>
            <w:rFonts w:hint="eastAsia"/>
            <w:sz w:val="24"/>
            <w:szCs w:val="24"/>
          </w:rPr>
          <w:t>1000</w:t>
        </w:r>
        <w:r w:rsidR="00CA3656">
          <w:rPr>
            <w:rFonts w:hint="eastAsia"/>
            <w:sz w:val="24"/>
            <w:szCs w:val="24"/>
          </w:rPr>
          <w:t>个数据点</w:t>
        </w:r>
        <w:r w:rsidR="00C57F7B">
          <w:rPr>
            <w:rFonts w:hint="eastAsia"/>
            <w:sz w:val="24"/>
            <w:szCs w:val="24"/>
          </w:rPr>
          <w:t>，计算每秒写入的数据点数</w:t>
        </w:r>
        <w:r w:rsidR="00E57E56">
          <w:rPr>
            <w:rFonts w:hint="eastAsia"/>
            <w:sz w:val="24"/>
            <w:szCs w:val="24"/>
          </w:rPr>
          <w:t>，然后增加一个设备</w:t>
        </w:r>
      </w:ins>
      <w:ins w:id="971" w:author="xg s" w:date="2017-05-23T16:46:00Z">
        <w:r w:rsidR="00E57E56">
          <w:rPr>
            <w:rFonts w:hint="eastAsia"/>
            <w:sz w:val="24"/>
            <w:szCs w:val="24"/>
          </w:rPr>
          <w:t>，原设备每秒写入</w:t>
        </w:r>
        <w:r w:rsidR="00E57E56">
          <w:rPr>
            <w:rFonts w:hint="eastAsia"/>
            <w:sz w:val="24"/>
            <w:szCs w:val="24"/>
          </w:rPr>
          <w:t>1000</w:t>
        </w:r>
        <w:r w:rsidR="00E57E56">
          <w:rPr>
            <w:rFonts w:hint="eastAsia"/>
            <w:sz w:val="24"/>
            <w:szCs w:val="24"/>
          </w:rPr>
          <w:t>个数据点不变，</w:t>
        </w:r>
        <w:r w:rsidR="00734FF2">
          <w:rPr>
            <w:rFonts w:hint="eastAsia"/>
            <w:sz w:val="24"/>
            <w:szCs w:val="24"/>
          </w:rPr>
          <w:t>新设备从每秒写入</w:t>
        </w:r>
        <w:r w:rsidR="00734FF2">
          <w:rPr>
            <w:rFonts w:hint="eastAsia"/>
            <w:sz w:val="24"/>
            <w:szCs w:val="24"/>
          </w:rPr>
          <w:t>1</w:t>
        </w:r>
        <w:r w:rsidR="00734FF2">
          <w:rPr>
            <w:rFonts w:hint="eastAsia"/>
            <w:sz w:val="24"/>
            <w:szCs w:val="24"/>
          </w:rPr>
          <w:t>个数据点不断增加到每秒写入</w:t>
        </w:r>
      </w:ins>
      <w:ins w:id="972" w:author="xg s" w:date="2017-05-23T16:47:00Z">
        <w:r w:rsidR="00734FF2">
          <w:rPr>
            <w:rFonts w:hint="eastAsia"/>
            <w:sz w:val="24"/>
            <w:szCs w:val="24"/>
          </w:rPr>
          <w:t>1000</w:t>
        </w:r>
        <w:r w:rsidR="00734FF2">
          <w:rPr>
            <w:rFonts w:hint="eastAsia"/>
            <w:sz w:val="24"/>
            <w:szCs w:val="24"/>
          </w:rPr>
          <w:t>个数据点</w:t>
        </w:r>
        <w:r w:rsidR="000B677F">
          <w:rPr>
            <w:rFonts w:hint="eastAsia"/>
            <w:sz w:val="24"/>
            <w:szCs w:val="24"/>
          </w:rPr>
          <w:t>，以此类推，不断增加设备</w:t>
        </w:r>
        <w:r w:rsidR="008A3B1F">
          <w:rPr>
            <w:rFonts w:hint="eastAsia"/>
            <w:sz w:val="24"/>
            <w:szCs w:val="24"/>
          </w:rPr>
          <w:t>，直到全被设备每秒写入的点数增加，</w:t>
        </w:r>
      </w:ins>
      <w:ins w:id="973" w:author="xg s" w:date="2017-05-23T16:48:00Z">
        <w:r w:rsidR="008A3B1F">
          <w:rPr>
            <w:rFonts w:hint="eastAsia"/>
            <w:sz w:val="24"/>
            <w:szCs w:val="24"/>
          </w:rPr>
          <w:t>而入库的数据点数不在增加，停止加压</w:t>
        </w:r>
        <w:r w:rsidR="006C658B">
          <w:rPr>
            <w:rFonts w:hint="eastAsia"/>
            <w:sz w:val="24"/>
            <w:szCs w:val="24"/>
          </w:rPr>
          <w:t>。</w:t>
        </w:r>
      </w:ins>
    </w:p>
    <w:p w14:paraId="642C1687" w14:textId="4A22C774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del w:id="974" w:author="1026" w:date="2017-05-23T15:49:00Z">
        <w:r w:rsidDel="00376A09">
          <w:rPr>
            <w:rFonts w:hint="eastAsia"/>
            <w:sz w:val="24"/>
            <w:szCs w:val="24"/>
          </w:rPr>
          <w:delText>每一个节点的</w:delText>
        </w:r>
      </w:del>
      <w:ins w:id="975" w:author="1026" w:date="2017-05-23T15:49:00Z">
        <w:r w:rsidR="00376A09">
          <w:rPr>
            <w:rFonts w:hint="eastAsia"/>
            <w:sz w:val="24"/>
            <w:szCs w:val="24"/>
          </w:rPr>
          <w:t>系统</w:t>
        </w:r>
      </w:ins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6B405F78" w:rsidR="00911232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976" w:name="_Toc483300929"/>
      <w:del w:id="977" w:author="xg s" w:date="2017-05-23T16:06:00Z">
        <w:r w:rsidRPr="00841CC9" w:rsidDel="008A4974">
          <w:rPr>
            <w:rStyle w:val="3Char"/>
            <w:rFonts w:hint="eastAsia"/>
            <w:sz w:val="24"/>
            <w:szCs w:val="24"/>
          </w:rPr>
          <w:delText>1</w:delText>
        </w:r>
      </w:del>
      <w:bookmarkStart w:id="978" w:name="_Toc483321825"/>
      <w:ins w:id="979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976"/>
      <w:bookmarkEnd w:id="978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4B3D92F8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del w:id="980" w:author="1026" w:date="2017-05-23T15:50:00Z">
        <w:r w:rsidRPr="00841CC9" w:rsidDel="00376A09">
          <w:rPr>
            <w:sz w:val="24"/>
            <w:szCs w:val="24"/>
          </w:rPr>
          <w:delText>先插入前一周的数据</w:delText>
        </w:r>
        <w:r w:rsidR="00526F97" w:rsidRPr="00841CC9" w:rsidDel="00376A09">
          <w:rPr>
            <w:rFonts w:hint="eastAsia"/>
            <w:sz w:val="24"/>
            <w:szCs w:val="24"/>
          </w:rPr>
          <w:delText>;</w:delText>
        </w:r>
      </w:del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2B002DFF" w:rsidR="00E77C74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981" w:name="_Toc483300930"/>
      <w:del w:id="982" w:author="xg s" w:date="2017-05-23T16:06:00Z">
        <w:r w:rsidRPr="00841CC9" w:rsidDel="008A4974">
          <w:rPr>
            <w:rStyle w:val="3Char"/>
            <w:rFonts w:hint="eastAsia"/>
            <w:sz w:val="24"/>
            <w:szCs w:val="24"/>
          </w:rPr>
          <w:delText>1</w:delText>
        </w:r>
      </w:del>
      <w:bookmarkStart w:id="983" w:name="_Toc483321826"/>
      <w:ins w:id="984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981"/>
      <w:bookmarkEnd w:id="983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commentRangeStart w:id="985"/>
      <w:commentRangeStart w:id="986"/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  <w:commentRangeEnd w:id="985"/>
      <w:r w:rsidR="00265E9A">
        <w:rPr>
          <w:rStyle w:val="a7"/>
        </w:rPr>
        <w:commentReference w:id="985"/>
      </w:r>
      <w:commentRangeEnd w:id="986"/>
      <w:r w:rsidR="00AA64FB">
        <w:rPr>
          <w:rStyle w:val="a7"/>
        </w:rPr>
        <w:commentReference w:id="986"/>
      </w:r>
    </w:p>
    <w:p w14:paraId="0EB2CF30" w14:textId="143C1BA6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ins w:id="987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988" w:author="1026" w:date="2017-05-23T15:50:00Z">
        <w:r w:rsidR="007D7F53" w:rsidRPr="00841CC9" w:rsidDel="00376A09">
          <w:rPr>
            <w:rFonts w:hint="eastAsia"/>
            <w:sz w:val="24"/>
            <w:szCs w:val="24"/>
          </w:rPr>
          <w:delText>,</w:delText>
        </w:r>
      </w:del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60FD63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ins w:id="989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990" w:author="1026" w:date="2017-05-23T15:50:00Z">
        <w:r w:rsidRPr="00841CC9" w:rsidDel="00376A09">
          <w:rPr>
            <w:rFonts w:hint="eastAsia"/>
            <w:sz w:val="24"/>
            <w:szCs w:val="24"/>
          </w:rPr>
          <w:delText>,</w:delText>
        </w:r>
      </w:del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2950CC6C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ins w:id="991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992" w:author="1026" w:date="2017-05-23T15:50:00Z">
        <w:r w:rsidR="002125A8" w:rsidRPr="00841CC9" w:rsidDel="00376A09">
          <w:rPr>
            <w:rFonts w:hint="eastAsia"/>
            <w:sz w:val="24"/>
            <w:szCs w:val="24"/>
          </w:rPr>
          <w:delText>,</w:delText>
        </w:r>
      </w:del>
      <w:r w:rsidR="004F5A91" w:rsidRPr="00841CC9">
        <w:rPr>
          <w:sz w:val="24"/>
          <w:szCs w:val="24"/>
        </w:rPr>
        <w:t>1</w:t>
      </w:r>
      <w:ins w:id="993" w:author="1026" w:date="2017-05-23T15:50:00Z">
        <w:r w:rsidR="00376A09">
          <w:rPr>
            <w:rFonts w:hint="eastAsia"/>
            <w:sz w:val="24"/>
            <w:szCs w:val="24"/>
          </w:rPr>
          <w:t>天</w:t>
        </w:r>
      </w:ins>
      <w:del w:id="994" w:author="1026" w:date="2017-05-23T15:50:00Z">
        <w:r w:rsidR="004F5A91" w:rsidRPr="00841CC9" w:rsidDel="00376A09">
          <w:rPr>
            <w:sz w:val="24"/>
            <w:szCs w:val="24"/>
          </w:rPr>
          <w:delText>day</w:delText>
        </w:r>
      </w:del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1BBF1305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ins w:id="995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996" w:author="1026" w:date="2017-05-23T15:50:00Z">
        <w:r w:rsidRPr="00841CC9" w:rsidDel="00376A09">
          <w:rPr>
            <w:rFonts w:hint="eastAsia"/>
            <w:sz w:val="24"/>
            <w:szCs w:val="24"/>
          </w:rPr>
          <w:delText>,</w:delText>
        </w:r>
      </w:del>
      <w:r w:rsidR="000E73A9" w:rsidRPr="00841CC9">
        <w:rPr>
          <w:sz w:val="24"/>
          <w:szCs w:val="24"/>
        </w:rPr>
        <w:t>1</w:t>
      </w:r>
      <w:ins w:id="997" w:author="1026" w:date="2017-05-23T15:50:00Z">
        <w:r w:rsidR="00376A09">
          <w:rPr>
            <w:rFonts w:hint="eastAsia"/>
            <w:sz w:val="24"/>
            <w:szCs w:val="24"/>
          </w:rPr>
          <w:t>周</w:t>
        </w:r>
      </w:ins>
      <w:del w:id="998" w:author="1026" w:date="2017-05-23T15:50:00Z">
        <w:r w:rsidR="000E73A9" w:rsidRPr="00841CC9" w:rsidDel="00376A09">
          <w:rPr>
            <w:sz w:val="24"/>
            <w:szCs w:val="24"/>
          </w:rPr>
          <w:delText>week</w:delText>
        </w:r>
      </w:del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062678FE" w:rsidR="00C67FDF" w:rsidRDefault="002B34CE" w:rsidP="0058213E">
      <w:pPr>
        <w:pStyle w:val="2"/>
        <w:spacing w:line="360" w:lineRule="auto"/>
        <w:rPr>
          <w:sz w:val="28"/>
          <w:szCs w:val="28"/>
        </w:rPr>
      </w:pPr>
      <w:bookmarkStart w:id="999" w:name="_Toc483300931"/>
      <w:del w:id="1000" w:author="xg s" w:date="2017-05-23T16:06:00Z">
        <w:r w:rsidRPr="00ED7F3E" w:rsidDel="008A4974">
          <w:rPr>
            <w:rFonts w:hint="eastAsia"/>
            <w:sz w:val="28"/>
            <w:szCs w:val="28"/>
          </w:rPr>
          <w:lastRenderedPageBreak/>
          <w:delText>1</w:delText>
        </w:r>
      </w:del>
      <w:bookmarkStart w:id="1001" w:name="_Toc483321827"/>
      <w:ins w:id="1002" w:author="xg s" w:date="2017-05-23T16:06:00Z">
        <w:r w:rsidR="008A4974">
          <w:rPr>
            <w:rFonts w:hint="eastAsia"/>
            <w:sz w:val="28"/>
            <w:szCs w:val="28"/>
          </w:rPr>
          <w:t>3</w:t>
        </w:r>
      </w:ins>
      <w:r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999"/>
      <w:bookmarkEnd w:id="1001"/>
    </w:p>
    <w:p w14:paraId="1B7B9094" w14:textId="45EEA23A" w:rsidR="00DD18F8" w:rsidRPr="00795765" w:rsidRDefault="002B34CE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1003" w:name="_Toc483300932"/>
      <w:del w:id="1004" w:author="xg s" w:date="2017-05-23T16:06:00Z">
        <w:r w:rsidRPr="00795765" w:rsidDel="008A4974">
          <w:rPr>
            <w:rStyle w:val="3Char"/>
            <w:rFonts w:hint="eastAsia"/>
            <w:bCs w:val="0"/>
            <w:sz w:val="24"/>
            <w:szCs w:val="24"/>
          </w:rPr>
          <w:delText>1</w:delText>
        </w:r>
      </w:del>
      <w:bookmarkStart w:id="1005" w:name="_Toc483321828"/>
      <w:ins w:id="1006" w:author="xg s" w:date="2017-05-23T16:06:00Z">
        <w:r w:rsidR="008A4974">
          <w:rPr>
            <w:rStyle w:val="3Char"/>
            <w:rFonts w:hint="eastAsia"/>
            <w:bCs w:val="0"/>
            <w:sz w:val="24"/>
            <w:szCs w:val="24"/>
          </w:rPr>
          <w:t>3</w:t>
        </w:r>
      </w:ins>
      <w:r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1003"/>
      <w:bookmarkEnd w:id="1005"/>
    </w:p>
    <w:p w14:paraId="6E664804" w14:textId="18F3DEEC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del w:id="1007" w:author="1026" w:date="2017-05-23T15:54:00Z">
        <w:r w:rsidRPr="00841CC9" w:rsidDel="00265E9A">
          <w:rPr>
            <w:rFonts w:hint="eastAsia"/>
            <w:sz w:val="24"/>
            <w:szCs w:val="24"/>
          </w:rPr>
          <w:delText>o</w:delText>
        </w:r>
        <w:r w:rsidRPr="00841CC9" w:rsidDel="00265E9A">
          <w:rPr>
            <w:sz w:val="24"/>
            <w:szCs w:val="24"/>
          </w:rPr>
          <w:delText>nline</w:delText>
        </w:r>
      </w:del>
      <w:ins w:id="1008" w:author="1026" w:date="2017-05-23T15:54:00Z">
        <w:r w:rsidR="00265E9A">
          <w:rPr>
            <w:rFonts w:hint="eastAsia"/>
            <w:sz w:val="24"/>
            <w:szCs w:val="24"/>
          </w:rPr>
          <w:t>在线</w:t>
        </w:r>
      </w:ins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ins w:id="1009" w:author="1026" w:date="2017-05-23T15:54:00Z">
        <w:r w:rsidR="00265E9A">
          <w:rPr>
            <w:rFonts w:hint="eastAsia"/>
            <w:sz w:val="24"/>
            <w:szCs w:val="24"/>
          </w:rPr>
          <w:t>小时后</w:t>
        </w:r>
      </w:ins>
      <w:del w:id="1010" w:author="1026" w:date="2017-05-23T15:54:00Z">
        <w:r w:rsidR="004B2C6B" w:rsidDel="00265E9A">
          <w:rPr>
            <w:sz w:val="24"/>
            <w:szCs w:val="24"/>
          </w:rPr>
          <w:delText>H</w:delText>
        </w:r>
      </w:del>
      <w:r w:rsidR="00A55FC8">
        <w:rPr>
          <w:rFonts w:hint="eastAsia"/>
          <w:sz w:val="24"/>
          <w:szCs w:val="24"/>
        </w:rPr>
        <w:t>进行</w:t>
      </w:r>
      <w:ins w:id="1011" w:author="1026" w:date="2017-05-23T15:54:00Z">
        <w:r w:rsidR="00265E9A">
          <w:rPr>
            <w:rFonts w:hint="eastAsia"/>
            <w:sz w:val="24"/>
            <w:szCs w:val="24"/>
          </w:rPr>
          <w:t>更新操作</w:t>
        </w:r>
      </w:ins>
      <w:del w:id="1012" w:author="1026" w:date="2017-05-23T15:54:00Z">
        <w:r w:rsidR="00A55FC8" w:rsidDel="00265E9A">
          <w:rPr>
            <w:rFonts w:hint="eastAsia"/>
            <w:sz w:val="24"/>
            <w:szCs w:val="24"/>
          </w:rPr>
          <w:delText>Update</w:delText>
        </w:r>
      </w:del>
      <w:r w:rsidR="00CA0C1B">
        <w:rPr>
          <w:rFonts w:hint="eastAsia"/>
          <w:sz w:val="24"/>
          <w:szCs w:val="24"/>
        </w:rPr>
        <w:t>。</w:t>
      </w:r>
    </w:p>
    <w:p w14:paraId="64E5C1E1" w14:textId="18F1AAC2" w:rsidR="004B7DDB" w:rsidRPr="00795765" w:rsidRDefault="002B34C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1013" w:name="_Toc483300933"/>
      <w:del w:id="1014" w:author="xg s" w:date="2017-05-23T16:06:00Z">
        <w:r w:rsidRPr="00795765" w:rsidDel="008A4974">
          <w:rPr>
            <w:rStyle w:val="3Char"/>
            <w:rFonts w:hint="eastAsia"/>
            <w:sz w:val="24"/>
            <w:szCs w:val="24"/>
          </w:rPr>
          <w:delText>1</w:delText>
        </w:r>
      </w:del>
      <w:bookmarkStart w:id="1015" w:name="_Toc483321829"/>
      <w:ins w:id="1016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1013"/>
      <w:bookmarkEnd w:id="1015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04FE94BF" w:rsidR="002773BE" w:rsidRPr="00795765" w:rsidRDefault="002B34CE" w:rsidP="0058213E">
      <w:pPr>
        <w:spacing w:line="360" w:lineRule="auto"/>
        <w:outlineLvl w:val="2"/>
        <w:rPr>
          <w:sz w:val="24"/>
          <w:szCs w:val="24"/>
        </w:rPr>
      </w:pPr>
      <w:bookmarkStart w:id="1017" w:name="_Toc483300934"/>
      <w:del w:id="1018" w:author="xg s" w:date="2017-05-23T16:07:00Z">
        <w:r w:rsidRPr="00795765" w:rsidDel="008A4974">
          <w:rPr>
            <w:rStyle w:val="3Char"/>
            <w:rFonts w:hint="eastAsia"/>
            <w:sz w:val="24"/>
            <w:szCs w:val="24"/>
          </w:rPr>
          <w:delText>1</w:delText>
        </w:r>
      </w:del>
      <w:bookmarkStart w:id="1019" w:name="_Toc483321830"/>
      <w:ins w:id="1020" w:author="xg s" w:date="2017-05-23T16:07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1017"/>
      <w:bookmarkEnd w:id="1019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5EBBD302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ins w:id="1021" w:author="1026" w:date="2017-05-23T15:55:00Z">
        <w:r w:rsidR="00265E9A">
          <w:rPr>
            <w:rFonts w:hint="eastAsia"/>
            <w:sz w:val="24"/>
            <w:szCs w:val="24"/>
          </w:rPr>
          <w:t xml:space="preserve"> </w:t>
        </w:r>
      </w:ins>
      <w:del w:id="1022" w:author="1026" w:date="2017-05-23T15:55:00Z">
        <w:r w:rsidRPr="00841CC9" w:rsidDel="00265E9A">
          <w:rPr>
            <w:rFonts w:hint="eastAsia"/>
            <w:sz w:val="24"/>
            <w:szCs w:val="24"/>
          </w:rPr>
          <w:delText>已经</w:delText>
        </w:r>
      </w:del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41609E4" w:rsidR="00A9713B" w:rsidRDefault="002B34CE" w:rsidP="0058213E">
      <w:pPr>
        <w:spacing w:line="360" w:lineRule="auto"/>
        <w:outlineLvl w:val="2"/>
        <w:rPr>
          <w:ins w:id="1023" w:author="xg s" w:date="2017-05-23T16:13:00Z"/>
          <w:rStyle w:val="3Char"/>
          <w:sz w:val="24"/>
          <w:szCs w:val="24"/>
        </w:rPr>
      </w:pPr>
      <w:bookmarkStart w:id="1024" w:name="_Toc483300935"/>
      <w:del w:id="1025" w:author="xg s" w:date="2017-05-23T16:07:00Z">
        <w:r w:rsidRPr="00795765" w:rsidDel="008A4974">
          <w:rPr>
            <w:rStyle w:val="3Char"/>
            <w:rFonts w:hint="eastAsia"/>
            <w:sz w:val="24"/>
            <w:szCs w:val="24"/>
          </w:rPr>
          <w:delText>1</w:delText>
        </w:r>
      </w:del>
      <w:bookmarkStart w:id="1026" w:name="_Toc483321831"/>
      <w:ins w:id="1027" w:author="xg s" w:date="2017-05-23T16:07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1024"/>
      <w:bookmarkEnd w:id="1026"/>
    </w:p>
    <w:p w14:paraId="7B5DA5FF" w14:textId="2785C715" w:rsidR="00F9531F" w:rsidRPr="009B0D25" w:rsidDel="00D85A11" w:rsidRDefault="009B0D25">
      <w:pPr>
        <w:widowControl/>
        <w:spacing w:line="360" w:lineRule="auto"/>
        <w:ind w:firstLine="420"/>
        <w:jc w:val="left"/>
        <w:rPr>
          <w:del w:id="1028" w:author="xg s" w:date="2017-05-23T16:13:00Z"/>
          <w:rStyle w:val="3Char"/>
          <w:sz w:val="24"/>
          <w:szCs w:val="24"/>
        </w:rPr>
        <w:pPrChange w:id="1029" w:author="xg s" w:date="2017-05-23T16:36:00Z">
          <w:pPr>
            <w:spacing w:line="360" w:lineRule="auto"/>
            <w:outlineLvl w:val="2"/>
          </w:pPr>
        </w:pPrChange>
      </w:pPr>
      <w:bookmarkStart w:id="1030" w:name="_Toc483321832"/>
      <w:ins w:id="1031" w:author="xg s" w:date="2017-05-23T16:35:00Z">
        <w:r w:rsidRPr="00E24091">
          <w:rPr>
            <w:rStyle w:val="3Char"/>
            <w:rFonts w:hint="eastAsia"/>
            <w:b w:val="0"/>
            <w:sz w:val="24"/>
            <w:szCs w:val="24"/>
            <w:rPrChange w:id="1032" w:author="xg s" w:date="2017-05-23T16:36:00Z">
              <w:rPr>
                <w:rStyle w:val="3Char"/>
                <w:rFonts w:hint="eastAsia"/>
                <w:sz w:val="24"/>
                <w:szCs w:val="24"/>
              </w:rPr>
            </w:rPrChange>
          </w:rPr>
          <w:t>首先导入</w:t>
        </w:r>
        <w:bookmarkEnd w:id="1030"/>
        <w:r w:rsidRPr="00882391">
          <w:rPr>
            <w:rFonts w:hint="eastAsia"/>
            <w:sz w:val="24"/>
            <w:szCs w:val="24"/>
            <w:rPrChange w:id="1033" w:author="xg s" w:date="2017-05-23T16:36:00Z">
              <w:rPr>
                <w:rFonts w:hint="eastAsia"/>
                <w:sz w:val="28"/>
                <w:szCs w:val="28"/>
              </w:rPr>
            </w:rPrChange>
          </w:rPr>
          <w:t>单设备，有</w:t>
        </w:r>
        <w:r w:rsidRPr="00882391">
          <w:rPr>
            <w:sz w:val="24"/>
            <w:szCs w:val="24"/>
            <w:rPrChange w:id="1034" w:author="xg s" w:date="2017-05-23T16:36:00Z">
              <w:rPr>
                <w:sz w:val="28"/>
                <w:szCs w:val="28"/>
              </w:rPr>
            </w:rPrChange>
          </w:rPr>
          <w:t>500</w:t>
        </w:r>
        <w:r w:rsidRPr="00882391">
          <w:rPr>
            <w:rFonts w:hint="eastAsia"/>
            <w:sz w:val="24"/>
            <w:szCs w:val="24"/>
            <w:rPrChange w:id="1035" w:author="xg s" w:date="2017-05-23T16:36:00Z">
              <w:rPr>
                <w:rFonts w:hint="eastAsia"/>
                <w:sz w:val="28"/>
                <w:szCs w:val="28"/>
              </w:rPr>
            </w:rPrChange>
          </w:rPr>
          <w:t>个数据采集点，每个采集点数据波形根据清华金凤的生产实例数据类似，平均每秒采集一次，采集过去一周，共</w:t>
        </w:r>
        <w:r w:rsidRPr="00882391">
          <w:rPr>
            <w:sz w:val="24"/>
            <w:szCs w:val="24"/>
            <w:rPrChange w:id="1036" w:author="xg s" w:date="2017-05-23T16:36:00Z">
              <w:rPr>
                <w:sz w:val="28"/>
                <w:szCs w:val="28"/>
              </w:rPr>
            </w:rPrChange>
          </w:rPr>
          <w:t>302,400,000</w:t>
        </w:r>
        <w:r w:rsidRPr="00882391">
          <w:rPr>
            <w:rFonts w:hint="eastAsia"/>
            <w:sz w:val="24"/>
            <w:szCs w:val="24"/>
            <w:rPrChange w:id="1037" w:author="xg s" w:date="2017-05-23T16:36:00Z">
              <w:rPr>
                <w:rFonts w:hint="eastAsia"/>
                <w:sz w:val="28"/>
                <w:szCs w:val="28"/>
              </w:rPr>
            </w:rPrChange>
          </w:rPr>
          <w:t>个数据</w:t>
        </w:r>
        <w:r w:rsidR="00ED3E46" w:rsidRPr="00882391">
          <w:rPr>
            <w:rFonts w:hint="eastAsia"/>
            <w:sz w:val="24"/>
            <w:szCs w:val="24"/>
          </w:rPr>
          <w:t>。</w:t>
        </w:r>
      </w:ins>
    </w:p>
    <w:p w14:paraId="1E422D0E" w14:textId="77777777" w:rsidR="007B3C53" w:rsidRPr="00841CC9" w:rsidRDefault="007B3C53" w:rsidP="0058213E">
      <w:pPr>
        <w:spacing w:line="360" w:lineRule="auto"/>
        <w:rPr>
          <w:sz w:val="24"/>
          <w:szCs w:val="24"/>
        </w:rPr>
      </w:pPr>
      <w:commentRangeStart w:id="1038"/>
      <w:commentRangeStart w:id="1039"/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  <w:commentRangeEnd w:id="1038"/>
      <w:r w:rsidR="00265E9A">
        <w:rPr>
          <w:rStyle w:val="a7"/>
        </w:rPr>
        <w:commentReference w:id="1038"/>
      </w:r>
      <w:commentRangeEnd w:id="1039"/>
      <w:r w:rsidR="00B43308">
        <w:rPr>
          <w:rStyle w:val="a7"/>
        </w:rPr>
        <w:commentReference w:id="1039"/>
      </w:r>
    </w:p>
    <w:p w14:paraId="6BC7397E" w14:textId="708655BF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如果支持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先导入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周数据，然后导出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1040" w:name="_Toc483300936"/>
      <w:bookmarkStart w:id="1041" w:name="_Toc483321833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1040"/>
      <w:bookmarkEnd w:id="1041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42" w:name="_Toc483300937"/>
      <w:bookmarkStart w:id="1043" w:name="_Toc483321834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1042"/>
      <w:bookmarkEnd w:id="1043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44" w:name="_Toc483300938"/>
      <w:bookmarkStart w:id="1045" w:name="_Toc483321835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1044"/>
      <w:bookmarkEnd w:id="1045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46" w:name="_Toc483300939"/>
      <w:bookmarkStart w:id="1047" w:name="_Toc48332183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1046"/>
      <w:bookmarkEnd w:id="1047"/>
    </w:p>
    <w:p w14:paraId="48692F3D" w14:textId="77777777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48" w:name="_Toc483300940"/>
      <w:bookmarkStart w:id="1049" w:name="_Toc483321837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1049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1048"/>
    </w:p>
    <w:p w14:paraId="6E101CB5" w14:textId="77777777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</w:t>
      </w:r>
      <w:r w:rsidR="00021907" w:rsidRPr="00841CC9">
        <w:rPr>
          <w:rFonts w:hint="eastAsia"/>
          <w:sz w:val="24"/>
          <w:szCs w:val="24"/>
        </w:rPr>
        <w:lastRenderedPageBreak/>
        <w:t>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50" w:name="_Toc483300941"/>
      <w:bookmarkStart w:id="1051" w:name="_Toc483321838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1051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1050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052" w:name="_Toc483300942"/>
      <w:bookmarkStart w:id="1053" w:name="_Toc483321839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1052"/>
      <w:bookmarkEnd w:id="1053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8213E">
      <w:pPr>
        <w:pStyle w:val="a3"/>
        <w:spacing w:line="360" w:lineRule="auto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06" w:author="1026" w:date="2017-05-23T15:36:00Z" w:initials="1">
    <w:p w14:paraId="4E2EE5E1" w14:textId="66D36353" w:rsidR="003D15AD" w:rsidRDefault="006713C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是不是要</w:t>
      </w:r>
      <w:r w:rsidR="00CD1C74">
        <w:rPr>
          <w:rFonts w:hint="eastAsia"/>
        </w:rPr>
        <w:t>把设备，传感，波型等测试前提交代清楚。</w:t>
      </w:r>
    </w:p>
  </w:comment>
  <w:comment w:id="807" w:author="xg s" w:date="2017-05-23T16:51:00Z" w:initials="xs">
    <w:p w14:paraId="2FE6317B" w14:textId="36906D6E" w:rsidR="00AC31D6" w:rsidRPr="00AC31D6" w:rsidRDefault="00AC31D6">
      <w:pPr>
        <w:pStyle w:val="a8"/>
        <w:rPr>
          <w:b/>
        </w:rPr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已添加描述</w:t>
      </w:r>
    </w:p>
  </w:comment>
  <w:comment w:id="821" w:author="1026" w:date="2017-05-23T15:40:00Z" w:initials="1">
    <w:p w14:paraId="04B40240" w14:textId="5C3A6F02" w:rsidR="007D7711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单位？</w:t>
      </w:r>
    </w:p>
  </w:comment>
  <w:comment w:id="820" w:author="xg s" w:date="2017-05-23T16:51:00Z" w:initials="xs">
    <w:p w14:paraId="220958E1" w14:textId="29E7DB33" w:rsidR="00F45B20" w:rsidRPr="00F45B20" w:rsidRDefault="00F45B20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单位各列定义上已加上</w:t>
      </w:r>
    </w:p>
  </w:comment>
  <w:comment w:id="822" w:author="1026" w:date="2017-05-23T15:40:00Z" w:initials="1">
    <w:p w14:paraId="4287AFBC" w14:textId="5F9ED4EB" w:rsidR="006D565E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没写入，没查询，要测啥？</w:t>
      </w:r>
    </w:p>
    <w:p w14:paraId="1B1F2A23" w14:textId="7D8169CA" w:rsidR="00C52D11" w:rsidRDefault="00C52D11">
      <w:pPr>
        <w:pStyle w:val="a8"/>
      </w:pPr>
    </w:p>
  </w:comment>
  <w:comment w:id="823" w:author="xg s" w:date="2017-05-23T16:52:00Z" w:initials="xs">
    <w:p w14:paraId="7E9BCE20" w14:textId="77777777" w:rsidR="00CD4FF8" w:rsidRDefault="00CD4FF8" w:rsidP="00CD4FF8">
      <w:pPr>
        <w:pStyle w:val="a8"/>
      </w:pPr>
      <w:r>
        <w:rPr>
          <w:rStyle w:val="a7"/>
        </w:rPr>
        <w:annotationRef/>
      </w:r>
    </w:p>
    <w:p w14:paraId="3A3FA62D" w14:textId="77777777" w:rsidR="00CD4FF8" w:rsidRDefault="00CD4FF8" w:rsidP="00CD4FF8">
      <w:pPr>
        <w:pStyle w:val="a8"/>
      </w:pP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没写入，没查询，是数据库刚初始化，只有历史数据的场景；</w:t>
      </w:r>
    </w:p>
    <w:p w14:paraId="68C47719" w14:textId="36D6CC43" w:rsidR="00CD4FF8" w:rsidRDefault="00CD4FF8" w:rsidP="00CD4FF8">
      <w:pPr>
        <w:pStyle w:val="a8"/>
      </w:pPr>
      <w:r>
        <w:rPr>
          <w:rFonts w:hint="eastAsia"/>
        </w:rPr>
        <w:t>在这种场景下进行读写测试</w:t>
      </w:r>
    </w:p>
  </w:comment>
  <w:comment w:id="851" w:author="1026" w:date="2017-05-23T15:42:00Z" w:initials="1">
    <w:p w14:paraId="4F045F62" w14:textId="319A8777" w:rsidR="00D8251F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？</w:t>
      </w:r>
    </w:p>
  </w:comment>
  <w:comment w:id="852" w:author="xg s" w:date="2017-05-23T16:52:00Z" w:initials="xs">
    <w:p w14:paraId="104BBE1E" w14:textId="79F14519" w:rsidR="008F40AB" w:rsidRPr="008F40AB" w:rsidRDefault="008F40AB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是</w:t>
      </w:r>
      <w:r>
        <w:rPr>
          <w:rFonts w:hint="eastAsia"/>
        </w:rPr>
        <w:t>0</w:t>
      </w:r>
    </w:p>
  </w:comment>
  <w:comment w:id="926" w:author="1026" w:date="2017-05-23T15:43:00Z" w:initials="1">
    <w:p w14:paraId="304181B2" w14:textId="428574D6" w:rsidR="006D565E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这标题是怎么排序的，</w:t>
      </w:r>
      <w:r>
        <w:rPr>
          <w:rFonts w:hint="eastAsia"/>
        </w:rPr>
        <w:t>3</w:t>
      </w:r>
      <w:r>
        <w:rPr>
          <w:rFonts w:hint="eastAsia"/>
        </w:rPr>
        <w:t>中有</w:t>
      </w:r>
      <w:r>
        <w:rPr>
          <w:rFonts w:hint="eastAsia"/>
        </w:rPr>
        <w:t>1.1</w:t>
      </w:r>
      <w:r>
        <w:rPr>
          <w:rFonts w:hint="eastAsia"/>
        </w:rPr>
        <w:t>？</w:t>
      </w:r>
    </w:p>
    <w:p w14:paraId="1DAA763E" w14:textId="574F650E" w:rsidR="00666172" w:rsidRDefault="00666172">
      <w:pPr>
        <w:pStyle w:val="a8"/>
      </w:pPr>
    </w:p>
  </w:comment>
  <w:comment w:id="927" w:author="xg s" w:date="2017-05-23T16:52:00Z" w:initials="xs">
    <w:p w14:paraId="1BE49DDC" w14:textId="13EAB9D1" w:rsidR="008B384C" w:rsidRDefault="008B384C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修改时候没注意，已修改，保证以后此类错误不会再犯</w:t>
      </w:r>
    </w:p>
  </w:comment>
  <w:comment w:id="935" w:author="1026" w:date="2017-05-23T15:44:00Z" w:initials="1">
    <w:p w14:paraId="54E31005" w14:textId="288B5B3B" w:rsidR="00023B3A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说清楚，导入具体场景下，</w:t>
      </w:r>
      <w:r>
        <w:rPr>
          <w:rFonts w:hint="eastAsia"/>
        </w:rPr>
        <w:t>1</w:t>
      </w:r>
      <w:r>
        <w:rPr>
          <w:rFonts w:hint="eastAsia"/>
        </w:rPr>
        <w:t>周的数据</w:t>
      </w:r>
    </w:p>
  </w:comment>
  <w:comment w:id="936" w:author="xg s" w:date="2017-05-23T16:52:00Z" w:initials="xs">
    <w:p w14:paraId="0537A740" w14:textId="09EA0A5B" w:rsidR="00A8044C" w:rsidRPr="00A8044C" w:rsidRDefault="00A8044C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已添加场景</w:t>
      </w:r>
    </w:p>
  </w:comment>
  <w:comment w:id="949" w:author="1026" w:date="2017-05-23T15:48:00Z" w:initials="1">
    <w:p w14:paraId="7F1BF80E" w14:textId="0FC94891" w:rsidR="008F6EE8" w:rsidRDefault="008F6EE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这个是怎么加压的？</w:t>
      </w:r>
      <w:r w:rsidR="00376A09">
        <w:rPr>
          <w:rFonts w:hint="eastAsia"/>
        </w:rPr>
        <w:t>，这几种模式不都是每秒</w:t>
      </w:r>
      <w:r w:rsidR="00376A09">
        <w:rPr>
          <w:rFonts w:hint="eastAsia"/>
        </w:rPr>
        <w:t>1</w:t>
      </w:r>
      <w:r w:rsidR="00376A09">
        <w:rPr>
          <w:rFonts w:hint="eastAsia"/>
        </w:rPr>
        <w:t>个点吗？</w:t>
      </w:r>
    </w:p>
    <w:p w14:paraId="7A36C010" w14:textId="76D8B8F3" w:rsidR="009379DC" w:rsidRDefault="009379DC" w:rsidP="009379DC">
      <w:pPr>
        <w:pStyle w:val="a8"/>
      </w:pPr>
    </w:p>
    <w:p w14:paraId="5C38CF62" w14:textId="77777777" w:rsidR="000149B5" w:rsidRDefault="000149B5" w:rsidP="009379DC">
      <w:pPr>
        <w:pStyle w:val="a8"/>
      </w:pPr>
    </w:p>
  </w:comment>
  <w:comment w:id="950" w:author="xg s" w:date="2017-05-23T16:52:00Z" w:initials="xs">
    <w:p w14:paraId="5F9BE765" w14:textId="77777777" w:rsidR="00A845C3" w:rsidRDefault="00A845C3" w:rsidP="00A845C3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nswer:</w:t>
      </w:r>
    </w:p>
    <w:p w14:paraId="7B08F6BD" w14:textId="77777777" w:rsidR="00A845C3" w:rsidRDefault="00A845C3" w:rsidP="00A845C3">
      <w:pPr>
        <w:pStyle w:val="a8"/>
        <w:numPr>
          <w:ilvl w:val="0"/>
          <w:numId w:val="10"/>
        </w:numPr>
      </w:pPr>
      <w:r>
        <w:rPr>
          <w:rFonts w:hint="eastAsia"/>
        </w:rPr>
        <w:t>这几个模式不都是每秒</w:t>
      </w:r>
      <w:r>
        <w:rPr>
          <w:rFonts w:hint="eastAsia"/>
        </w:rPr>
        <w:t>1</w:t>
      </w:r>
      <w:r>
        <w:rPr>
          <w:rFonts w:hint="eastAsia"/>
        </w:rPr>
        <w:t>个点吗</w:t>
      </w:r>
      <w:r>
        <w:rPr>
          <w:rFonts w:hint="eastAsia"/>
        </w:rPr>
        <w:t>?</w:t>
      </w:r>
    </w:p>
    <w:p w14:paraId="21EEA3D4" w14:textId="77777777" w:rsidR="00A845C3" w:rsidRDefault="00A845C3" w:rsidP="00A845C3">
      <w:pPr>
        <w:pStyle w:val="a8"/>
        <w:ind w:left="360"/>
      </w:pPr>
      <w:r>
        <w:t xml:space="preserve">  </w:t>
      </w:r>
      <w:r>
        <w:rPr>
          <w:rFonts w:hint="eastAsia"/>
        </w:rPr>
        <w:t>已修改，这三个模式时对数据库增加实时的查询压力，测试在这几个压力下的写入性能。</w:t>
      </w:r>
    </w:p>
    <w:p w14:paraId="5B0FB689" w14:textId="77777777" w:rsidR="00A845C3" w:rsidRDefault="00A845C3" w:rsidP="00A845C3">
      <w:pPr>
        <w:pStyle w:val="a8"/>
        <w:numPr>
          <w:ilvl w:val="0"/>
          <w:numId w:val="10"/>
        </w:numPr>
      </w:pPr>
      <w:r>
        <w:rPr>
          <w:rFonts w:hint="eastAsia"/>
        </w:rPr>
        <w:t>这个是怎么加压的？</w:t>
      </w:r>
    </w:p>
    <w:p w14:paraId="733C4746" w14:textId="04DA7A4B" w:rsidR="00A845C3" w:rsidRDefault="00A845C3" w:rsidP="00A845C3">
      <w:pPr>
        <w:pStyle w:val="a8"/>
      </w:pPr>
      <w:r>
        <w:rPr>
          <w:rFonts w:hint="eastAsia"/>
        </w:rPr>
        <w:t xml:space="preserve">   </w:t>
      </w:r>
      <w:r>
        <w:rPr>
          <w:rFonts w:hint="eastAsia"/>
        </w:rPr>
        <w:t>加压过程已添加</w:t>
      </w:r>
    </w:p>
  </w:comment>
  <w:comment w:id="985" w:author="1026" w:date="2017-05-23T15:51:00Z" w:initials="1">
    <w:p w14:paraId="257B0F5C" w14:textId="5C76FB1F" w:rsidR="00DD7FCD" w:rsidRDefault="00265E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查询所需数据的时间长短？</w:t>
      </w:r>
    </w:p>
  </w:comment>
  <w:comment w:id="986" w:author="xg s" w:date="2017-05-23T16:52:00Z" w:initials="xs">
    <w:p w14:paraId="5B8CC720" w14:textId="6E74683C" w:rsidR="00AA64FB" w:rsidRPr="00AA64FB" w:rsidRDefault="00AA64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An</w:t>
      </w:r>
      <w:r>
        <w:t>swer:</w:t>
      </w:r>
      <w:r>
        <w:rPr>
          <w:rFonts w:hint="eastAsia"/>
        </w:rPr>
        <w:t>没有明白什么意思</w:t>
      </w:r>
      <w:r w:rsidR="0024459F">
        <w:rPr>
          <w:rFonts w:hint="eastAsia"/>
        </w:rPr>
        <w:t>,</w:t>
      </w:r>
      <w:r w:rsidR="0024459F">
        <w:rPr>
          <w:rFonts w:hint="eastAsia"/>
        </w:rPr>
        <w:t>是说的性能指标吗</w:t>
      </w:r>
      <w:r w:rsidR="0024459F">
        <w:rPr>
          <w:rFonts w:hint="eastAsia"/>
        </w:rPr>
        <w:t>?</w:t>
      </w:r>
      <w:r w:rsidR="0024459F">
        <w:rPr>
          <w:rFonts w:hint="eastAsia"/>
        </w:rPr>
        <w:t>性能指标为查询的延迟</w:t>
      </w:r>
      <w:r w:rsidR="000C7BA1">
        <w:rPr>
          <w:rFonts w:hint="eastAsia"/>
        </w:rPr>
        <w:t>时间，单位为毫秒</w:t>
      </w:r>
    </w:p>
  </w:comment>
  <w:comment w:id="1038" w:author="1026" w:date="2017-05-23T15:56:00Z" w:initials="1">
    <w:p w14:paraId="66534BC8" w14:textId="77777777" w:rsidR="00265E9A" w:rsidRDefault="00265E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需要系统在线导入一定时间的数据后，在进行数据导出吧</w:t>
      </w:r>
    </w:p>
    <w:p w14:paraId="669AD44F" w14:textId="3C506D6E" w:rsidR="00F324DA" w:rsidRDefault="00F324DA">
      <w:pPr>
        <w:pStyle w:val="a8"/>
      </w:pPr>
    </w:p>
  </w:comment>
  <w:comment w:id="1039" w:author="xg s" w:date="2017-05-23T16:53:00Z" w:initials="xs">
    <w:p w14:paraId="7482DFF6" w14:textId="5C6C7E7A" w:rsidR="00B43308" w:rsidRDefault="00B43308">
      <w:pPr>
        <w:pStyle w:val="a8"/>
      </w:pPr>
      <w:r>
        <w:rPr>
          <w:rStyle w:val="a7"/>
        </w:rPr>
        <w:annotationRef/>
      </w:r>
      <w:r>
        <w:t>Answer:</w:t>
      </w:r>
      <w:r>
        <w:rPr>
          <w:rFonts w:hint="eastAsia"/>
        </w:rPr>
        <w:t>已添加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2EE5E1" w15:done="0"/>
  <w15:commentEx w15:paraId="2FE6317B" w15:paraIdParent="4E2EE5E1" w15:done="0"/>
  <w15:commentEx w15:paraId="04B40240" w15:done="0"/>
  <w15:commentEx w15:paraId="220958E1" w15:paraIdParent="04B40240" w15:done="0"/>
  <w15:commentEx w15:paraId="1B1F2A23" w15:done="0"/>
  <w15:commentEx w15:paraId="68C47719" w15:paraIdParent="1B1F2A23" w15:done="0"/>
  <w15:commentEx w15:paraId="4F045F62" w15:done="0"/>
  <w15:commentEx w15:paraId="104BBE1E" w15:paraIdParent="4F045F62" w15:done="0"/>
  <w15:commentEx w15:paraId="1DAA763E" w15:done="0"/>
  <w15:commentEx w15:paraId="1BE49DDC" w15:paraIdParent="1DAA763E" w15:done="0"/>
  <w15:commentEx w15:paraId="54E31005" w15:done="0"/>
  <w15:commentEx w15:paraId="0537A740" w15:paraIdParent="54E31005" w15:done="0"/>
  <w15:commentEx w15:paraId="5C38CF62" w15:done="0"/>
  <w15:commentEx w15:paraId="733C4746" w15:paraIdParent="5C38CF62" w15:done="0"/>
  <w15:commentEx w15:paraId="257B0F5C" w15:done="0"/>
  <w15:commentEx w15:paraId="5B8CC720" w15:paraIdParent="257B0F5C" w15:done="0"/>
  <w15:commentEx w15:paraId="669AD44F" w15:done="0"/>
  <w15:commentEx w15:paraId="7482DFF6" w15:paraIdParent="669AD4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E3697" w14:textId="77777777" w:rsidR="001F33F4" w:rsidRDefault="001F33F4" w:rsidP="004E40C9">
      <w:r>
        <w:separator/>
      </w:r>
    </w:p>
  </w:endnote>
  <w:endnote w:type="continuationSeparator" w:id="0">
    <w:p w14:paraId="781D2BEE" w14:textId="77777777" w:rsidR="001F33F4" w:rsidRDefault="001F33F4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9A47E" w14:textId="77777777" w:rsidR="001F33F4" w:rsidRDefault="001F33F4" w:rsidP="004E40C9">
      <w:r>
        <w:separator/>
      </w:r>
    </w:p>
  </w:footnote>
  <w:footnote w:type="continuationSeparator" w:id="0">
    <w:p w14:paraId="697149F3" w14:textId="77777777" w:rsidR="001F33F4" w:rsidRDefault="001F33F4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  <w15:person w15:author="1026">
    <w15:presenceInfo w15:providerId="None" w15:userId="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2B09"/>
    <w:rsid w:val="000539E9"/>
    <w:rsid w:val="00054976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4278"/>
    <w:rsid w:val="000E42E8"/>
    <w:rsid w:val="000E5D82"/>
    <w:rsid w:val="000E73A9"/>
    <w:rsid w:val="000F258A"/>
    <w:rsid w:val="000F3DBB"/>
    <w:rsid w:val="001011D6"/>
    <w:rsid w:val="001075E3"/>
    <w:rsid w:val="00107BC7"/>
    <w:rsid w:val="00114458"/>
    <w:rsid w:val="00120B01"/>
    <w:rsid w:val="00121D57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52443"/>
    <w:rsid w:val="00154D67"/>
    <w:rsid w:val="00155B04"/>
    <w:rsid w:val="001615C6"/>
    <w:rsid w:val="00161B0E"/>
    <w:rsid w:val="00170216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7ED"/>
    <w:rsid w:val="001D633C"/>
    <w:rsid w:val="001D64E4"/>
    <w:rsid w:val="001E0A32"/>
    <w:rsid w:val="001E3A70"/>
    <w:rsid w:val="001E776C"/>
    <w:rsid w:val="001F1219"/>
    <w:rsid w:val="001F33F4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459F"/>
    <w:rsid w:val="00244BC2"/>
    <w:rsid w:val="00244CF2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F1A82"/>
    <w:rsid w:val="003F25A0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51D28"/>
    <w:rsid w:val="0045341F"/>
    <w:rsid w:val="00456BF3"/>
    <w:rsid w:val="0045736E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50F6"/>
    <w:rsid w:val="00566634"/>
    <w:rsid w:val="00566AFC"/>
    <w:rsid w:val="00570623"/>
    <w:rsid w:val="00571F1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46C0"/>
    <w:rsid w:val="006452B0"/>
    <w:rsid w:val="00645475"/>
    <w:rsid w:val="0064622D"/>
    <w:rsid w:val="00646F96"/>
    <w:rsid w:val="00650CA4"/>
    <w:rsid w:val="00661A0D"/>
    <w:rsid w:val="00662D83"/>
    <w:rsid w:val="00666172"/>
    <w:rsid w:val="0066640A"/>
    <w:rsid w:val="006713CF"/>
    <w:rsid w:val="0067408C"/>
    <w:rsid w:val="00675CFF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71A23"/>
    <w:rsid w:val="00780DED"/>
    <w:rsid w:val="00790EA0"/>
    <w:rsid w:val="00791067"/>
    <w:rsid w:val="00791C67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31C"/>
    <w:rsid w:val="00806FD0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5D73"/>
    <w:rsid w:val="00877A96"/>
    <w:rsid w:val="008820E2"/>
    <w:rsid w:val="00882391"/>
    <w:rsid w:val="00883AE2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5C86"/>
    <w:rsid w:val="00996E84"/>
    <w:rsid w:val="009A108D"/>
    <w:rsid w:val="009A30D7"/>
    <w:rsid w:val="009A697D"/>
    <w:rsid w:val="009A7E51"/>
    <w:rsid w:val="009B0D25"/>
    <w:rsid w:val="009B4065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7FC9"/>
    <w:rsid w:val="009F3DAB"/>
    <w:rsid w:val="009F3F6F"/>
    <w:rsid w:val="009F741B"/>
    <w:rsid w:val="009F753F"/>
    <w:rsid w:val="00A014FC"/>
    <w:rsid w:val="00A02CF0"/>
    <w:rsid w:val="00A03A37"/>
    <w:rsid w:val="00A03B31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717D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4030"/>
    <w:rsid w:val="00C104EA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2D11"/>
    <w:rsid w:val="00C57F7B"/>
    <w:rsid w:val="00C60213"/>
    <w:rsid w:val="00C617A5"/>
    <w:rsid w:val="00C62C37"/>
    <w:rsid w:val="00C67FDF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3EF5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D4EB7"/>
    <w:rsid w:val="00FD6545"/>
    <w:rsid w:val="00FD770E"/>
    <w:rsid w:val="00FE0013"/>
    <w:rsid w:val="00FE206E"/>
    <w:rsid w:val="00FE24BC"/>
    <w:rsid w:val="00FE2FC6"/>
    <w:rsid w:val="00FE310D"/>
    <w:rsid w:val="00FE3484"/>
    <w:rsid w:val="00FE5F3E"/>
    <w:rsid w:val="00FE7339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ABC6-8106-47A5-96AE-FEEEDB202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1998</cp:revision>
  <dcterms:created xsi:type="dcterms:W3CDTF">2017-05-14T13:37:00Z</dcterms:created>
  <dcterms:modified xsi:type="dcterms:W3CDTF">2017-05-23T08:54:00Z</dcterms:modified>
</cp:coreProperties>
</file>