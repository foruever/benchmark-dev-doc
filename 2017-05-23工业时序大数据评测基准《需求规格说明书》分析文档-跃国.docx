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83300916" w:displacedByCustomXml="next"/>
    <w:bookmarkStart w:id="1" w:name="_Toc482031242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411192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D289C5" w14:textId="6AFB9F14" w:rsidR="00B71C76" w:rsidRPr="00404288" w:rsidRDefault="00B71C76">
          <w:pPr>
            <w:pStyle w:val="af0"/>
          </w:pPr>
          <w:r w:rsidRPr="00404288">
            <w:rPr>
              <w:lang w:val="zh-CN"/>
            </w:rPr>
            <w:t>目录</w:t>
          </w:r>
        </w:p>
        <w:p w14:paraId="0CEE13C7" w14:textId="77777777" w:rsidR="00E36DF4" w:rsidRPr="00D46FAD" w:rsidRDefault="00B71C76">
          <w:pPr>
            <w:pStyle w:val="11"/>
            <w:tabs>
              <w:tab w:val="right" w:leader="dot" w:pos="8296"/>
            </w:tabs>
            <w:rPr>
              <w:noProof/>
            </w:rPr>
          </w:pPr>
          <w:r w:rsidRPr="00D46FAD">
            <w:fldChar w:fldCharType="begin"/>
          </w:r>
          <w:r w:rsidRPr="00D46FAD">
            <w:instrText xml:space="preserve"> TOC \o "1-3" \h \z \u </w:instrText>
          </w:r>
          <w:r w:rsidRPr="00D46FAD">
            <w:fldChar w:fldCharType="separate"/>
          </w:r>
          <w:hyperlink w:anchor="_Toc483301391" w:history="1">
            <w:r w:rsidR="00E36DF4" w:rsidRPr="00D46FAD">
              <w:rPr>
                <w:rStyle w:val="af1"/>
                <w:rFonts w:ascii="Times New Roman" w:eastAsia="宋体" w:hAnsi="Times New Roman" w:cs="Times New Roman"/>
                <w:noProof/>
              </w:rPr>
              <w:t xml:space="preserve">1. </w:t>
            </w:r>
            <w:r w:rsidR="00E36DF4" w:rsidRPr="00D46FAD">
              <w:rPr>
                <w:rStyle w:val="af1"/>
                <w:rFonts w:ascii="Times New Roman" w:eastAsia="宋体" w:hAnsi="Times New Roman" w:cs="Times New Roman" w:hint="eastAsia"/>
                <w:noProof/>
              </w:rPr>
              <w:t>引言</w:t>
            </w:r>
            <w:r w:rsidR="00E36DF4" w:rsidRPr="00D46FAD">
              <w:rPr>
                <w:noProof/>
                <w:webHidden/>
              </w:rPr>
              <w:tab/>
            </w:r>
            <w:r w:rsidR="00E36DF4" w:rsidRPr="00D46FAD">
              <w:rPr>
                <w:noProof/>
                <w:webHidden/>
              </w:rPr>
              <w:fldChar w:fldCharType="begin"/>
            </w:r>
            <w:r w:rsidR="00E36DF4" w:rsidRPr="00D46FAD">
              <w:rPr>
                <w:noProof/>
                <w:webHidden/>
              </w:rPr>
              <w:instrText xml:space="preserve"> PAGEREF _Toc483301391 \h </w:instrText>
            </w:r>
            <w:r w:rsidR="00E36DF4" w:rsidRPr="00D46FAD">
              <w:rPr>
                <w:noProof/>
                <w:webHidden/>
              </w:rPr>
            </w:r>
            <w:r w:rsidR="00E36DF4" w:rsidRPr="00D46FAD">
              <w:rPr>
                <w:noProof/>
                <w:webHidden/>
              </w:rPr>
              <w:fldChar w:fldCharType="separate"/>
            </w:r>
            <w:r w:rsidR="00E36DF4" w:rsidRPr="00D46FAD">
              <w:rPr>
                <w:noProof/>
                <w:webHidden/>
              </w:rPr>
              <w:t>2</w:t>
            </w:r>
            <w:r w:rsidR="00E36DF4" w:rsidRPr="00D46FAD">
              <w:rPr>
                <w:noProof/>
                <w:webHidden/>
              </w:rPr>
              <w:fldChar w:fldCharType="end"/>
            </w:r>
          </w:hyperlink>
        </w:p>
        <w:p w14:paraId="24797F6E" w14:textId="77777777" w:rsidR="00E36DF4" w:rsidRPr="00D46FAD" w:rsidRDefault="00060C62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3301392" w:history="1">
            <w:r w:rsidR="00E36DF4" w:rsidRPr="00D46FAD">
              <w:rPr>
                <w:rStyle w:val="af1"/>
                <w:noProof/>
              </w:rPr>
              <w:t>2.</w:t>
            </w:r>
            <w:r w:rsidR="00E36DF4" w:rsidRPr="00D46FAD">
              <w:rPr>
                <w:noProof/>
              </w:rPr>
              <w:tab/>
            </w:r>
            <w:r w:rsidR="00E36DF4" w:rsidRPr="00D46FAD">
              <w:rPr>
                <w:rStyle w:val="af1"/>
                <w:rFonts w:hint="eastAsia"/>
                <w:noProof/>
              </w:rPr>
              <w:t>测试压力模式定义</w:t>
            </w:r>
            <w:r w:rsidR="00E36DF4" w:rsidRPr="00D46FAD">
              <w:rPr>
                <w:noProof/>
                <w:webHidden/>
              </w:rPr>
              <w:tab/>
            </w:r>
            <w:r w:rsidR="00E36DF4" w:rsidRPr="00D46FAD">
              <w:rPr>
                <w:noProof/>
                <w:webHidden/>
              </w:rPr>
              <w:fldChar w:fldCharType="begin"/>
            </w:r>
            <w:r w:rsidR="00E36DF4" w:rsidRPr="00D46FAD">
              <w:rPr>
                <w:noProof/>
                <w:webHidden/>
              </w:rPr>
              <w:instrText xml:space="preserve"> PAGEREF _Toc483301392 \h </w:instrText>
            </w:r>
            <w:r w:rsidR="00E36DF4" w:rsidRPr="00D46FAD">
              <w:rPr>
                <w:noProof/>
                <w:webHidden/>
              </w:rPr>
            </w:r>
            <w:r w:rsidR="00E36DF4" w:rsidRPr="00D46FAD">
              <w:rPr>
                <w:noProof/>
                <w:webHidden/>
              </w:rPr>
              <w:fldChar w:fldCharType="separate"/>
            </w:r>
            <w:r w:rsidR="00E36DF4" w:rsidRPr="00D46FAD">
              <w:rPr>
                <w:noProof/>
                <w:webHidden/>
              </w:rPr>
              <w:t>3</w:t>
            </w:r>
            <w:r w:rsidR="00E36DF4" w:rsidRPr="00D46FAD">
              <w:rPr>
                <w:noProof/>
                <w:webHidden/>
              </w:rPr>
              <w:fldChar w:fldCharType="end"/>
            </w:r>
          </w:hyperlink>
        </w:p>
        <w:p w14:paraId="641A6169" w14:textId="77777777" w:rsidR="00E36DF4" w:rsidRPr="00D46FAD" w:rsidRDefault="00060C6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3301393" w:history="1">
            <w:r w:rsidR="00E36DF4" w:rsidRPr="00D46FAD">
              <w:rPr>
                <w:rStyle w:val="af1"/>
                <w:noProof/>
              </w:rPr>
              <w:t xml:space="preserve">2.1 </w:t>
            </w:r>
            <w:r w:rsidR="00E36DF4" w:rsidRPr="00D46FAD">
              <w:rPr>
                <w:rStyle w:val="af1"/>
                <w:rFonts w:hint="eastAsia"/>
                <w:noProof/>
              </w:rPr>
              <w:t>定义</w:t>
            </w:r>
            <w:r w:rsidR="00E36DF4" w:rsidRPr="00D46FAD">
              <w:rPr>
                <w:noProof/>
                <w:webHidden/>
              </w:rPr>
              <w:tab/>
            </w:r>
            <w:r w:rsidR="00E36DF4" w:rsidRPr="00D46FAD">
              <w:rPr>
                <w:noProof/>
                <w:webHidden/>
              </w:rPr>
              <w:fldChar w:fldCharType="begin"/>
            </w:r>
            <w:r w:rsidR="00E36DF4" w:rsidRPr="00D46FAD">
              <w:rPr>
                <w:noProof/>
                <w:webHidden/>
              </w:rPr>
              <w:instrText xml:space="preserve"> PAGEREF _Toc483301393 \h </w:instrText>
            </w:r>
            <w:r w:rsidR="00E36DF4" w:rsidRPr="00D46FAD">
              <w:rPr>
                <w:noProof/>
                <w:webHidden/>
              </w:rPr>
            </w:r>
            <w:r w:rsidR="00E36DF4" w:rsidRPr="00D46FAD">
              <w:rPr>
                <w:noProof/>
                <w:webHidden/>
              </w:rPr>
              <w:fldChar w:fldCharType="separate"/>
            </w:r>
            <w:r w:rsidR="00E36DF4" w:rsidRPr="00D46FAD">
              <w:rPr>
                <w:noProof/>
                <w:webHidden/>
              </w:rPr>
              <w:t>3</w:t>
            </w:r>
            <w:r w:rsidR="00E36DF4" w:rsidRPr="00D46FAD">
              <w:rPr>
                <w:noProof/>
                <w:webHidden/>
              </w:rPr>
              <w:fldChar w:fldCharType="end"/>
            </w:r>
          </w:hyperlink>
        </w:p>
        <w:p w14:paraId="6317EE85" w14:textId="77777777" w:rsidR="00E36DF4" w:rsidRPr="00D46FAD" w:rsidRDefault="00060C6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3301394" w:history="1">
            <w:r w:rsidR="00E36DF4" w:rsidRPr="00D46FAD">
              <w:rPr>
                <w:rStyle w:val="af1"/>
                <w:noProof/>
              </w:rPr>
              <w:t xml:space="preserve">2.2 </w:t>
            </w:r>
            <w:r w:rsidR="00E36DF4" w:rsidRPr="00D46FAD">
              <w:rPr>
                <w:rStyle w:val="af1"/>
                <w:rFonts w:hint="eastAsia"/>
                <w:noProof/>
              </w:rPr>
              <w:t>测试压力模式分类</w:t>
            </w:r>
            <w:r w:rsidR="00E36DF4" w:rsidRPr="00D46FAD">
              <w:rPr>
                <w:noProof/>
                <w:webHidden/>
              </w:rPr>
              <w:tab/>
            </w:r>
            <w:r w:rsidR="00E36DF4" w:rsidRPr="00D46FAD">
              <w:rPr>
                <w:noProof/>
                <w:webHidden/>
              </w:rPr>
              <w:fldChar w:fldCharType="begin"/>
            </w:r>
            <w:r w:rsidR="00E36DF4" w:rsidRPr="00D46FAD">
              <w:rPr>
                <w:noProof/>
                <w:webHidden/>
              </w:rPr>
              <w:instrText xml:space="preserve"> PAGEREF _Toc483301394 \h </w:instrText>
            </w:r>
            <w:r w:rsidR="00E36DF4" w:rsidRPr="00D46FAD">
              <w:rPr>
                <w:noProof/>
                <w:webHidden/>
              </w:rPr>
            </w:r>
            <w:r w:rsidR="00E36DF4" w:rsidRPr="00D46FAD">
              <w:rPr>
                <w:noProof/>
                <w:webHidden/>
              </w:rPr>
              <w:fldChar w:fldCharType="separate"/>
            </w:r>
            <w:r w:rsidR="00E36DF4" w:rsidRPr="00D46FAD">
              <w:rPr>
                <w:noProof/>
                <w:webHidden/>
              </w:rPr>
              <w:t>3</w:t>
            </w:r>
            <w:r w:rsidR="00E36DF4" w:rsidRPr="00D46FAD">
              <w:rPr>
                <w:noProof/>
                <w:webHidden/>
              </w:rPr>
              <w:fldChar w:fldCharType="end"/>
            </w:r>
          </w:hyperlink>
        </w:p>
        <w:p w14:paraId="28263FBB" w14:textId="77777777" w:rsidR="00E36DF4" w:rsidRPr="00D46FAD" w:rsidRDefault="00060C6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83301395" w:history="1">
            <w:r w:rsidR="00E36DF4" w:rsidRPr="00D46FAD">
              <w:rPr>
                <w:rStyle w:val="af1"/>
                <w:bCs/>
                <w:noProof/>
              </w:rPr>
              <w:t xml:space="preserve">2.2.1 </w:t>
            </w:r>
            <w:r w:rsidR="00E36DF4" w:rsidRPr="00D46FAD">
              <w:rPr>
                <w:rStyle w:val="af1"/>
                <w:rFonts w:hint="eastAsia"/>
                <w:bCs/>
                <w:noProof/>
              </w:rPr>
              <w:t>前提</w:t>
            </w:r>
            <w:r w:rsidR="00E36DF4" w:rsidRPr="00D46FAD">
              <w:rPr>
                <w:noProof/>
                <w:webHidden/>
              </w:rPr>
              <w:tab/>
            </w:r>
            <w:r w:rsidR="00E36DF4" w:rsidRPr="00D46FAD">
              <w:rPr>
                <w:noProof/>
                <w:webHidden/>
              </w:rPr>
              <w:fldChar w:fldCharType="begin"/>
            </w:r>
            <w:r w:rsidR="00E36DF4" w:rsidRPr="00D46FAD">
              <w:rPr>
                <w:noProof/>
                <w:webHidden/>
              </w:rPr>
              <w:instrText xml:space="preserve"> PAGEREF _Toc483301395 \h </w:instrText>
            </w:r>
            <w:r w:rsidR="00E36DF4" w:rsidRPr="00D46FAD">
              <w:rPr>
                <w:noProof/>
                <w:webHidden/>
              </w:rPr>
            </w:r>
            <w:r w:rsidR="00E36DF4" w:rsidRPr="00D46FAD">
              <w:rPr>
                <w:noProof/>
                <w:webHidden/>
              </w:rPr>
              <w:fldChar w:fldCharType="separate"/>
            </w:r>
            <w:r w:rsidR="00E36DF4" w:rsidRPr="00D46FAD">
              <w:rPr>
                <w:noProof/>
                <w:webHidden/>
              </w:rPr>
              <w:t>3</w:t>
            </w:r>
            <w:r w:rsidR="00E36DF4" w:rsidRPr="00D46FAD">
              <w:rPr>
                <w:noProof/>
                <w:webHidden/>
              </w:rPr>
              <w:fldChar w:fldCharType="end"/>
            </w:r>
          </w:hyperlink>
        </w:p>
        <w:p w14:paraId="5E67B37C" w14:textId="77777777" w:rsidR="00E36DF4" w:rsidRPr="00D46FAD" w:rsidRDefault="00060C6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83301396" w:history="1">
            <w:r w:rsidR="00E36DF4" w:rsidRPr="00D46FAD">
              <w:rPr>
                <w:rStyle w:val="af1"/>
                <w:noProof/>
              </w:rPr>
              <w:t xml:space="preserve">2.2.2 </w:t>
            </w:r>
            <w:r w:rsidR="00E36DF4" w:rsidRPr="00D46FAD">
              <w:rPr>
                <w:rStyle w:val="af1"/>
                <w:rFonts w:hint="eastAsia"/>
                <w:noProof/>
              </w:rPr>
              <w:t>各列定义解释</w:t>
            </w:r>
            <w:r w:rsidR="00E36DF4" w:rsidRPr="00D46FAD">
              <w:rPr>
                <w:noProof/>
                <w:webHidden/>
              </w:rPr>
              <w:tab/>
            </w:r>
            <w:r w:rsidR="00E36DF4" w:rsidRPr="00D46FAD">
              <w:rPr>
                <w:noProof/>
                <w:webHidden/>
              </w:rPr>
              <w:fldChar w:fldCharType="begin"/>
            </w:r>
            <w:r w:rsidR="00E36DF4" w:rsidRPr="00D46FAD">
              <w:rPr>
                <w:noProof/>
                <w:webHidden/>
              </w:rPr>
              <w:instrText xml:space="preserve"> PAGEREF _Toc483301396 \h </w:instrText>
            </w:r>
            <w:r w:rsidR="00E36DF4" w:rsidRPr="00D46FAD">
              <w:rPr>
                <w:noProof/>
                <w:webHidden/>
              </w:rPr>
            </w:r>
            <w:r w:rsidR="00E36DF4" w:rsidRPr="00D46FAD">
              <w:rPr>
                <w:noProof/>
                <w:webHidden/>
              </w:rPr>
              <w:fldChar w:fldCharType="separate"/>
            </w:r>
            <w:r w:rsidR="00E36DF4" w:rsidRPr="00D46FAD">
              <w:rPr>
                <w:noProof/>
                <w:webHidden/>
              </w:rPr>
              <w:t>3</w:t>
            </w:r>
            <w:r w:rsidR="00E36DF4" w:rsidRPr="00D46FAD">
              <w:rPr>
                <w:noProof/>
                <w:webHidden/>
              </w:rPr>
              <w:fldChar w:fldCharType="end"/>
            </w:r>
          </w:hyperlink>
        </w:p>
        <w:p w14:paraId="4B5D91FC" w14:textId="77777777" w:rsidR="00E36DF4" w:rsidRPr="00D46FAD" w:rsidRDefault="00060C6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83301397" w:history="1">
            <w:r w:rsidR="00E36DF4" w:rsidRPr="00D46FAD">
              <w:rPr>
                <w:rStyle w:val="af1"/>
                <w:noProof/>
              </w:rPr>
              <w:t xml:space="preserve">2.2.3 </w:t>
            </w:r>
            <w:r w:rsidR="00E36DF4" w:rsidRPr="00D46FAD">
              <w:rPr>
                <w:rStyle w:val="af1"/>
                <w:rFonts w:hint="eastAsia"/>
                <w:noProof/>
              </w:rPr>
              <w:t>压力模式明细</w:t>
            </w:r>
            <w:r w:rsidR="00E36DF4" w:rsidRPr="00D46FAD">
              <w:rPr>
                <w:noProof/>
                <w:webHidden/>
              </w:rPr>
              <w:tab/>
            </w:r>
            <w:r w:rsidR="00E36DF4" w:rsidRPr="00D46FAD">
              <w:rPr>
                <w:noProof/>
                <w:webHidden/>
              </w:rPr>
              <w:fldChar w:fldCharType="begin"/>
            </w:r>
            <w:r w:rsidR="00E36DF4" w:rsidRPr="00D46FAD">
              <w:rPr>
                <w:noProof/>
                <w:webHidden/>
              </w:rPr>
              <w:instrText xml:space="preserve"> PAGEREF _Toc483301397 \h </w:instrText>
            </w:r>
            <w:r w:rsidR="00E36DF4" w:rsidRPr="00D46FAD">
              <w:rPr>
                <w:noProof/>
                <w:webHidden/>
              </w:rPr>
            </w:r>
            <w:r w:rsidR="00E36DF4" w:rsidRPr="00D46FAD">
              <w:rPr>
                <w:noProof/>
                <w:webHidden/>
              </w:rPr>
              <w:fldChar w:fldCharType="separate"/>
            </w:r>
            <w:r w:rsidR="00E36DF4" w:rsidRPr="00D46FAD">
              <w:rPr>
                <w:noProof/>
                <w:webHidden/>
              </w:rPr>
              <w:t>3</w:t>
            </w:r>
            <w:r w:rsidR="00E36DF4" w:rsidRPr="00D46FAD">
              <w:rPr>
                <w:noProof/>
                <w:webHidden/>
              </w:rPr>
              <w:fldChar w:fldCharType="end"/>
            </w:r>
          </w:hyperlink>
        </w:p>
        <w:p w14:paraId="5FB646A3" w14:textId="77777777" w:rsidR="00E36DF4" w:rsidRPr="00D46FAD" w:rsidRDefault="00060C62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83301398" w:history="1">
            <w:r w:rsidR="00E36DF4" w:rsidRPr="00D46FAD">
              <w:rPr>
                <w:rStyle w:val="af1"/>
                <w:noProof/>
              </w:rPr>
              <w:t xml:space="preserve">3. </w:t>
            </w:r>
            <w:r w:rsidR="00E36DF4" w:rsidRPr="00D46FAD">
              <w:rPr>
                <w:rStyle w:val="af1"/>
                <w:rFonts w:hint="eastAsia"/>
                <w:noProof/>
              </w:rPr>
              <w:t>测试项的需求分析</w:t>
            </w:r>
            <w:r w:rsidR="00E36DF4" w:rsidRPr="00D46FAD">
              <w:rPr>
                <w:noProof/>
                <w:webHidden/>
              </w:rPr>
              <w:tab/>
            </w:r>
            <w:r w:rsidR="00E36DF4" w:rsidRPr="00D46FAD">
              <w:rPr>
                <w:noProof/>
                <w:webHidden/>
              </w:rPr>
              <w:fldChar w:fldCharType="begin"/>
            </w:r>
            <w:r w:rsidR="00E36DF4" w:rsidRPr="00D46FAD">
              <w:rPr>
                <w:noProof/>
                <w:webHidden/>
              </w:rPr>
              <w:instrText xml:space="preserve"> PAGEREF _Toc483301398 \h </w:instrText>
            </w:r>
            <w:r w:rsidR="00E36DF4" w:rsidRPr="00D46FAD">
              <w:rPr>
                <w:noProof/>
                <w:webHidden/>
              </w:rPr>
            </w:r>
            <w:r w:rsidR="00E36DF4" w:rsidRPr="00D46FAD">
              <w:rPr>
                <w:noProof/>
                <w:webHidden/>
              </w:rPr>
              <w:fldChar w:fldCharType="separate"/>
            </w:r>
            <w:r w:rsidR="00E36DF4" w:rsidRPr="00D46FAD">
              <w:rPr>
                <w:noProof/>
                <w:webHidden/>
              </w:rPr>
              <w:t>6</w:t>
            </w:r>
            <w:r w:rsidR="00E36DF4" w:rsidRPr="00D46FAD">
              <w:rPr>
                <w:noProof/>
                <w:webHidden/>
              </w:rPr>
              <w:fldChar w:fldCharType="end"/>
            </w:r>
          </w:hyperlink>
        </w:p>
        <w:p w14:paraId="6EC0D01A" w14:textId="77777777" w:rsidR="00E36DF4" w:rsidRPr="00D46FAD" w:rsidRDefault="00060C6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3301399" w:history="1">
            <w:r w:rsidR="00E36DF4" w:rsidRPr="00D46FAD">
              <w:rPr>
                <w:rStyle w:val="af1"/>
                <w:noProof/>
              </w:rPr>
              <w:t xml:space="preserve">1.1 </w:t>
            </w:r>
            <w:r w:rsidR="00E36DF4" w:rsidRPr="00D46FAD">
              <w:rPr>
                <w:rStyle w:val="af1"/>
                <w:rFonts w:hint="eastAsia"/>
                <w:noProof/>
              </w:rPr>
              <w:t>核心测试项</w:t>
            </w:r>
            <w:r w:rsidR="00E36DF4" w:rsidRPr="00D46FAD">
              <w:rPr>
                <w:rStyle w:val="af1"/>
                <w:noProof/>
              </w:rPr>
              <w:t>(</w:t>
            </w:r>
            <w:r w:rsidR="00E36DF4" w:rsidRPr="00D46FAD">
              <w:rPr>
                <w:rStyle w:val="af1"/>
                <w:rFonts w:hint="eastAsia"/>
                <w:noProof/>
              </w:rPr>
              <w:t>生产中用的较多的功能，读写测试</w:t>
            </w:r>
            <w:r w:rsidR="00E36DF4" w:rsidRPr="00D46FAD">
              <w:rPr>
                <w:rStyle w:val="af1"/>
                <w:noProof/>
              </w:rPr>
              <w:t>)</w:t>
            </w:r>
            <w:r w:rsidR="00E36DF4" w:rsidRPr="00D46FAD">
              <w:rPr>
                <w:noProof/>
                <w:webHidden/>
              </w:rPr>
              <w:tab/>
            </w:r>
            <w:r w:rsidR="00E36DF4" w:rsidRPr="00D46FAD">
              <w:rPr>
                <w:noProof/>
                <w:webHidden/>
              </w:rPr>
              <w:fldChar w:fldCharType="begin"/>
            </w:r>
            <w:r w:rsidR="00E36DF4" w:rsidRPr="00D46FAD">
              <w:rPr>
                <w:noProof/>
                <w:webHidden/>
              </w:rPr>
              <w:instrText xml:space="preserve"> PAGEREF _Toc483301399 \h </w:instrText>
            </w:r>
            <w:r w:rsidR="00E36DF4" w:rsidRPr="00D46FAD">
              <w:rPr>
                <w:noProof/>
                <w:webHidden/>
              </w:rPr>
            </w:r>
            <w:r w:rsidR="00E36DF4" w:rsidRPr="00D46FAD">
              <w:rPr>
                <w:noProof/>
                <w:webHidden/>
              </w:rPr>
              <w:fldChar w:fldCharType="separate"/>
            </w:r>
            <w:r w:rsidR="00E36DF4" w:rsidRPr="00D46FAD">
              <w:rPr>
                <w:noProof/>
                <w:webHidden/>
              </w:rPr>
              <w:t>6</w:t>
            </w:r>
            <w:r w:rsidR="00E36DF4" w:rsidRPr="00D46FAD">
              <w:rPr>
                <w:noProof/>
                <w:webHidden/>
              </w:rPr>
              <w:fldChar w:fldCharType="end"/>
            </w:r>
          </w:hyperlink>
        </w:p>
        <w:p w14:paraId="75FC5D11" w14:textId="77777777" w:rsidR="00E36DF4" w:rsidRPr="00D46FAD" w:rsidRDefault="00060C6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83301400" w:history="1">
            <w:r w:rsidR="00E36DF4" w:rsidRPr="00D46FAD">
              <w:rPr>
                <w:rStyle w:val="af1"/>
                <w:noProof/>
              </w:rPr>
              <w:t xml:space="preserve">1.1.1 </w:t>
            </w:r>
            <w:r w:rsidR="00E36DF4" w:rsidRPr="00D46FAD">
              <w:rPr>
                <w:rStyle w:val="af1"/>
                <w:rFonts w:hint="eastAsia"/>
                <w:noProof/>
              </w:rPr>
              <w:t>数据导入测试</w:t>
            </w:r>
            <w:r w:rsidR="00E36DF4" w:rsidRPr="00D46FAD">
              <w:rPr>
                <w:rStyle w:val="af1"/>
                <w:noProof/>
              </w:rPr>
              <w:t>(</w:t>
            </w:r>
            <w:r w:rsidR="00E36DF4" w:rsidRPr="00D46FAD">
              <w:rPr>
                <w:rStyle w:val="af1"/>
                <w:rFonts w:hint="eastAsia"/>
                <w:noProof/>
              </w:rPr>
              <w:t>预装载</w:t>
            </w:r>
            <w:r w:rsidR="00E36DF4" w:rsidRPr="00D46FAD">
              <w:rPr>
                <w:rStyle w:val="af1"/>
                <w:noProof/>
              </w:rPr>
              <w:t>)</w:t>
            </w:r>
            <w:r w:rsidR="00E36DF4" w:rsidRPr="00D46FAD">
              <w:rPr>
                <w:noProof/>
                <w:webHidden/>
              </w:rPr>
              <w:tab/>
            </w:r>
            <w:r w:rsidR="00E36DF4" w:rsidRPr="00D46FAD">
              <w:rPr>
                <w:noProof/>
                <w:webHidden/>
              </w:rPr>
              <w:fldChar w:fldCharType="begin"/>
            </w:r>
            <w:r w:rsidR="00E36DF4" w:rsidRPr="00D46FAD">
              <w:rPr>
                <w:noProof/>
                <w:webHidden/>
              </w:rPr>
              <w:instrText xml:space="preserve"> PAGEREF _Toc483301400 \h </w:instrText>
            </w:r>
            <w:r w:rsidR="00E36DF4" w:rsidRPr="00D46FAD">
              <w:rPr>
                <w:noProof/>
                <w:webHidden/>
              </w:rPr>
            </w:r>
            <w:r w:rsidR="00E36DF4" w:rsidRPr="00D46FAD">
              <w:rPr>
                <w:noProof/>
                <w:webHidden/>
              </w:rPr>
              <w:fldChar w:fldCharType="separate"/>
            </w:r>
            <w:r w:rsidR="00E36DF4" w:rsidRPr="00D46FAD">
              <w:rPr>
                <w:noProof/>
                <w:webHidden/>
              </w:rPr>
              <w:t>6</w:t>
            </w:r>
            <w:r w:rsidR="00E36DF4" w:rsidRPr="00D46FAD">
              <w:rPr>
                <w:noProof/>
                <w:webHidden/>
              </w:rPr>
              <w:fldChar w:fldCharType="end"/>
            </w:r>
          </w:hyperlink>
        </w:p>
        <w:p w14:paraId="6D8B5D78" w14:textId="77777777" w:rsidR="00E36DF4" w:rsidRPr="00D46FAD" w:rsidRDefault="00060C6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83301401" w:history="1">
            <w:r w:rsidR="00E36DF4" w:rsidRPr="00D46FAD">
              <w:rPr>
                <w:rStyle w:val="af1"/>
                <w:noProof/>
              </w:rPr>
              <w:t xml:space="preserve">1.1.2 </w:t>
            </w:r>
            <w:r w:rsidR="00E36DF4" w:rsidRPr="00D46FAD">
              <w:rPr>
                <w:rStyle w:val="af1"/>
                <w:rFonts w:hint="eastAsia"/>
                <w:noProof/>
              </w:rPr>
              <w:t>数据压缩比测试</w:t>
            </w:r>
            <w:r w:rsidR="00E36DF4" w:rsidRPr="00D46FAD">
              <w:rPr>
                <w:noProof/>
                <w:webHidden/>
              </w:rPr>
              <w:tab/>
            </w:r>
            <w:r w:rsidR="00E36DF4" w:rsidRPr="00D46FAD">
              <w:rPr>
                <w:noProof/>
                <w:webHidden/>
              </w:rPr>
              <w:fldChar w:fldCharType="begin"/>
            </w:r>
            <w:r w:rsidR="00E36DF4" w:rsidRPr="00D46FAD">
              <w:rPr>
                <w:noProof/>
                <w:webHidden/>
              </w:rPr>
              <w:instrText xml:space="preserve"> PAGEREF _Toc483301401 \h </w:instrText>
            </w:r>
            <w:r w:rsidR="00E36DF4" w:rsidRPr="00D46FAD">
              <w:rPr>
                <w:noProof/>
                <w:webHidden/>
              </w:rPr>
            </w:r>
            <w:r w:rsidR="00E36DF4" w:rsidRPr="00D46FAD">
              <w:rPr>
                <w:noProof/>
                <w:webHidden/>
              </w:rPr>
              <w:fldChar w:fldCharType="separate"/>
            </w:r>
            <w:r w:rsidR="00E36DF4" w:rsidRPr="00D46FAD">
              <w:rPr>
                <w:noProof/>
                <w:webHidden/>
              </w:rPr>
              <w:t>6</w:t>
            </w:r>
            <w:r w:rsidR="00E36DF4" w:rsidRPr="00D46FAD">
              <w:rPr>
                <w:noProof/>
                <w:webHidden/>
              </w:rPr>
              <w:fldChar w:fldCharType="end"/>
            </w:r>
          </w:hyperlink>
        </w:p>
        <w:p w14:paraId="168DAE05" w14:textId="77777777" w:rsidR="00E36DF4" w:rsidRPr="00D46FAD" w:rsidRDefault="00060C6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83301402" w:history="1">
            <w:r w:rsidR="00E36DF4" w:rsidRPr="00D46FAD">
              <w:rPr>
                <w:rStyle w:val="af1"/>
                <w:bCs/>
                <w:noProof/>
              </w:rPr>
              <w:t xml:space="preserve">1.1.3 </w:t>
            </w:r>
            <w:r w:rsidR="00E36DF4" w:rsidRPr="00D46FAD">
              <w:rPr>
                <w:rStyle w:val="af1"/>
                <w:rFonts w:hint="eastAsia"/>
                <w:bCs/>
                <w:noProof/>
              </w:rPr>
              <w:t>写入性能测试</w:t>
            </w:r>
            <w:r w:rsidR="00E36DF4" w:rsidRPr="00D46FAD">
              <w:rPr>
                <w:noProof/>
                <w:webHidden/>
              </w:rPr>
              <w:tab/>
            </w:r>
            <w:r w:rsidR="00E36DF4" w:rsidRPr="00D46FAD">
              <w:rPr>
                <w:noProof/>
                <w:webHidden/>
              </w:rPr>
              <w:fldChar w:fldCharType="begin"/>
            </w:r>
            <w:r w:rsidR="00E36DF4" w:rsidRPr="00D46FAD">
              <w:rPr>
                <w:noProof/>
                <w:webHidden/>
              </w:rPr>
              <w:instrText xml:space="preserve"> PAGEREF _Toc483301402 \h </w:instrText>
            </w:r>
            <w:r w:rsidR="00E36DF4" w:rsidRPr="00D46FAD">
              <w:rPr>
                <w:noProof/>
                <w:webHidden/>
              </w:rPr>
            </w:r>
            <w:r w:rsidR="00E36DF4" w:rsidRPr="00D46FAD">
              <w:rPr>
                <w:noProof/>
                <w:webHidden/>
              </w:rPr>
              <w:fldChar w:fldCharType="separate"/>
            </w:r>
            <w:r w:rsidR="00E36DF4" w:rsidRPr="00D46FAD">
              <w:rPr>
                <w:noProof/>
                <w:webHidden/>
              </w:rPr>
              <w:t>6</w:t>
            </w:r>
            <w:r w:rsidR="00E36DF4" w:rsidRPr="00D46FAD">
              <w:rPr>
                <w:noProof/>
                <w:webHidden/>
              </w:rPr>
              <w:fldChar w:fldCharType="end"/>
            </w:r>
          </w:hyperlink>
        </w:p>
        <w:p w14:paraId="5459BF2C" w14:textId="77777777" w:rsidR="00E36DF4" w:rsidRPr="00D46FAD" w:rsidRDefault="00060C6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83301403" w:history="1">
            <w:r w:rsidR="00E36DF4" w:rsidRPr="00D46FAD">
              <w:rPr>
                <w:rStyle w:val="af1"/>
                <w:bCs/>
                <w:noProof/>
              </w:rPr>
              <w:t xml:space="preserve">1.1.4 </w:t>
            </w:r>
            <w:r w:rsidR="00E36DF4" w:rsidRPr="00D46FAD">
              <w:rPr>
                <w:rStyle w:val="af1"/>
                <w:rFonts w:hint="eastAsia"/>
                <w:bCs/>
                <w:noProof/>
              </w:rPr>
              <w:t>查询性能测试</w:t>
            </w:r>
            <w:r w:rsidR="00E36DF4" w:rsidRPr="00D46FAD">
              <w:rPr>
                <w:noProof/>
                <w:webHidden/>
              </w:rPr>
              <w:tab/>
            </w:r>
            <w:r w:rsidR="00E36DF4" w:rsidRPr="00D46FAD">
              <w:rPr>
                <w:noProof/>
                <w:webHidden/>
              </w:rPr>
              <w:fldChar w:fldCharType="begin"/>
            </w:r>
            <w:r w:rsidR="00E36DF4" w:rsidRPr="00D46FAD">
              <w:rPr>
                <w:noProof/>
                <w:webHidden/>
              </w:rPr>
              <w:instrText xml:space="preserve"> PAGEREF _Toc483301403 \h </w:instrText>
            </w:r>
            <w:r w:rsidR="00E36DF4" w:rsidRPr="00D46FAD">
              <w:rPr>
                <w:noProof/>
                <w:webHidden/>
              </w:rPr>
            </w:r>
            <w:r w:rsidR="00E36DF4" w:rsidRPr="00D46FAD">
              <w:rPr>
                <w:noProof/>
                <w:webHidden/>
              </w:rPr>
              <w:fldChar w:fldCharType="separate"/>
            </w:r>
            <w:r w:rsidR="00E36DF4" w:rsidRPr="00D46FAD">
              <w:rPr>
                <w:noProof/>
                <w:webHidden/>
              </w:rPr>
              <w:t>6</w:t>
            </w:r>
            <w:r w:rsidR="00E36DF4" w:rsidRPr="00D46FAD">
              <w:rPr>
                <w:noProof/>
                <w:webHidden/>
              </w:rPr>
              <w:fldChar w:fldCharType="end"/>
            </w:r>
          </w:hyperlink>
        </w:p>
        <w:p w14:paraId="1207CE28" w14:textId="77777777" w:rsidR="00E36DF4" w:rsidRPr="00D46FAD" w:rsidRDefault="00060C6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83301404" w:history="1">
            <w:r w:rsidR="00E36DF4" w:rsidRPr="00D46FAD">
              <w:rPr>
                <w:rStyle w:val="af1"/>
                <w:bCs/>
                <w:noProof/>
              </w:rPr>
              <w:t xml:space="preserve">1.1.5 </w:t>
            </w:r>
            <w:r w:rsidR="00E36DF4" w:rsidRPr="00D46FAD">
              <w:rPr>
                <w:rStyle w:val="af1"/>
                <w:rFonts w:hint="eastAsia"/>
                <w:bCs/>
                <w:noProof/>
              </w:rPr>
              <w:t>聚合查询性能操作</w:t>
            </w:r>
            <w:r w:rsidR="00E36DF4" w:rsidRPr="00D46FAD">
              <w:rPr>
                <w:noProof/>
                <w:webHidden/>
              </w:rPr>
              <w:tab/>
            </w:r>
            <w:r w:rsidR="00E36DF4" w:rsidRPr="00D46FAD">
              <w:rPr>
                <w:noProof/>
                <w:webHidden/>
              </w:rPr>
              <w:fldChar w:fldCharType="begin"/>
            </w:r>
            <w:r w:rsidR="00E36DF4" w:rsidRPr="00D46FAD">
              <w:rPr>
                <w:noProof/>
                <w:webHidden/>
              </w:rPr>
              <w:instrText xml:space="preserve"> PAGEREF _Toc483301404 \h </w:instrText>
            </w:r>
            <w:r w:rsidR="00E36DF4" w:rsidRPr="00D46FAD">
              <w:rPr>
                <w:noProof/>
                <w:webHidden/>
              </w:rPr>
            </w:r>
            <w:r w:rsidR="00E36DF4" w:rsidRPr="00D46FAD">
              <w:rPr>
                <w:noProof/>
                <w:webHidden/>
              </w:rPr>
              <w:fldChar w:fldCharType="separate"/>
            </w:r>
            <w:r w:rsidR="00E36DF4" w:rsidRPr="00D46FAD">
              <w:rPr>
                <w:noProof/>
                <w:webHidden/>
              </w:rPr>
              <w:t>7</w:t>
            </w:r>
            <w:r w:rsidR="00E36DF4" w:rsidRPr="00D46FAD">
              <w:rPr>
                <w:noProof/>
                <w:webHidden/>
              </w:rPr>
              <w:fldChar w:fldCharType="end"/>
            </w:r>
          </w:hyperlink>
        </w:p>
        <w:p w14:paraId="507C9FD5" w14:textId="77777777" w:rsidR="00E36DF4" w:rsidRPr="00D46FAD" w:rsidRDefault="00060C6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3301405" w:history="1">
            <w:r w:rsidR="00E36DF4" w:rsidRPr="00D46FAD">
              <w:rPr>
                <w:rStyle w:val="af1"/>
                <w:noProof/>
              </w:rPr>
              <w:t xml:space="preserve">1.2 </w:t>
            </w:r>
            <w:r w:rsidR="00E36DF4" w:rsidRPr="00D46FAD">
              <w:rPr>
                <w:rStyle w:val="af1"/>
                <w:rFonts w:hint="eastAsia"/>
                <w:noProof/>
              </w:rPr>
              <w:t>数据管理的其他辅助功能</w:t>
            </w:r>
            <w:r w:rsidR="00E36DF4" w:rsidRPr="00D46FAD">
              <w:rPr>
                <w:rStyle w:val="af1"/>
                <w:noProof/>
              </w:rPr>
              <w:t>(</w:t>
            </w:r>
            <w:r w:rsidR="00E36DF4" w:rsidRPr="00D46FAD">
              <w:rPr>
                <w:rStyle w:val="af1"/>
                <w:rFonts w:hint="eastAsia"/>
                <w:noProof/>
              </w:rPr>
              <w:t>生产中用的较少的功能）</w:t>
            </w:r>
            <w:r w:rsidR="00E36DF4" w:rsidRPr="00D46FAD">
              <w:rPr>
                <w:noProof/>
                <w:webHidden/>
              </w:rPr>
              <w:tab/>
            </w:r>
            <w:r w:rsidR="00E36DF4" w:rsidRPr="00D46FAD">
              <w:rPr>
                <w:noProof/>
                <w:webHidden/>
              </w:rPr>
              <w:fldChar w:fldCharType="begin"/>
            </w:r>
            <w:r w:rsidR="00E36DF4" w:rsidRPr="00D46FAD">
              <w:rPr>
                <w:noProof/>
                <w:webHidden/>
              </w:rPr>
              <w:instrText xml:space="preserve"> PAGEREF _Toc483301405 \h </w:instrText>
            </w:r>
            <w:r w:rsidR="00E36DF4" w:rsidRPr="00D46FAD">
              <w:rPr>
                <w:noProof/>
                <w:webHidden/>
              </w:rPr>
            </w:r>
            <w:r w:rsidR="00E36DF4" w:rsidRPr="00D46FAD">
              <w:rPr>
                <w:noProof/>
                <w:webHidden/>
              </w:rPr>
              <w:fldChar w:fldCharType="separate"/>
            </w:r>
            <w:r w:rsidR="00E36DF4" w:rsidRPr="00D46FAD">
              <w:rPr>
                <w:noProof/>
                <w:webHidden/>
              </w:rPr>
              <w:t>7</w:t>
            </w:r>
            <w:r w:rsidR="00E36DF4" w:rsidRPr="00D46FAD">
              <w:rPr>
                <w:noProof/>
                <w:webHidden/>
              </w:rPr>
              <w:fldChar w:fldCharType="end"/>
            </w:r>
          </w:hyperlink>
        </w:p>
        <w:p w14:paraId="580C9D46" w14:textId="77777777" w:rsidR="00E36DF4" w:rsidRPr="00D46FAD" w:rsidRDefault="00060C6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83301406" w:history="1">
            <w:r w:rsidR="00E36DF4" w:rsidRPr="00D46FAD">
              <w:rPr>
                <w:rStyle w:val="af1"/>
                <w:noProof/>
              </w:rPr>
              <w:t xml:space="preserve">1.2.1 </w:t>
            </w:r>
            <w:r w:rsidR="00E36DF4" w:rsidRPr="00D46FAD">
              <w:rPr>
                <w:rStyle w:val="af1"/>
                <w:rFonts w:hint="eastAsia"/>
                <w:noProof/>
              </w:rPr>
              <w:t>数据</w:t>
            </w:r>
            <w:r w:rsidR="00E36DF4" w:rsidRPr="00D46FAD">
              <w:rPr>
                <w:rStyle w:val="af1"/>
                <w:noProof/>
              </w:rPr>
              <w:t>update</w:t>
            </w:r>
            <w:r w:rsidR="00E36DF4" w:rsidRPr="00D46FAD">
              <w:rPr>
                <w:rStyle w:val="af1"/>
                <w:rFonts w:hint="eastAsia"/>
                <w:noProof/>
              </w:rPr>
              <w:t>测试</w:t>
            </w:r>
            <w:r w:rsidR="00E36DF4" w:rsidRPr="00D46FAD">
              <w:rPr>
                <w:noProof/>
                <w:webHidden/>
              </w:rPr>
              <w:tab/>
            </w:r>
            <w:r w:rsidR="00E36DF4" w:rsidRPr="00D46FAD">
              <w:rPr>
                <w:noProof/>
                <w:webHidden/>
              </w:rPr>
              <w:fldChar w:fldCharType="begin"/>
            </w:r>
            <w:r w:rsidR="00E36DF4" w:rsidRPr="00D46FAD">
              <w:rPr>
                <w:noProof/>
                <w:webHidden/>
              </w:rPr>
              <w:instrText xml:space="preserve"> PAGEREF _Toc483301406 \h </w:instrText>
            </w:r>
            <w:r w:rsidR="00E36DF4" w:rsidRPr="00D46FAD">
              <w:rPr>
                <w:noProof/>
                <w:webHidden/>
              </w:rPr>
            </w:r>
            <w:r w:rsidR="00E36DF4" w:rsidRPr="00D46FAD">
              <w:rPr>
                <w:noProof/>
                <w:webHidden/>
              </w:rPr>
              <w:fldChar w:fldCharType="separate"/>
            </w:r>
            <w:r w:rsidR="00E36DF4" w:rsidRPr="00D46FAD">
              <w:rPr>
                <w:noProof/>
                <w:webHidden/>
              </w:rPr>
              <w:t>7</w:t>
            </w:r>
            <w:r w:rsidR="00E36DF4" w:rsidRPr="00D46FAD">
              <w:rPr>
                <w:noProof/>
                <w:webHidden/>
              </w:rPr>
              <w:fldChar w:fldCharType="end"/>
            </w:r>
          </w:hyperlink>
        </w:p>
        <w:p w14:paraId="76FA59AC" w14:textId="77777777" w:rsidR="00E36DF4" w:rsidRPr="00D46FAD" w:rsidRDefault="00060C6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83301407" w:history="1">
            <w:r w:rsidR="00E36DF4" w:rsidRPr="00D46FAD">
              <w:rPr>
                <w:rStyle w:val="af1"/>
                <w:bCs/>
                <w:noProof/>
              </w:rPr>
              <w:t xml:space="preserve">1.2.2 </w:t>
            </w:r>
            <w:r w:rsidR="00E36DF4" w:rsidRPr="00D46FAD">
              <w:rPr>
                <w:rStyle w:val="af1"/>
                <w:rFonts w:hint="eastAsia"/>
                <w:bCs/>
                <w:noProof/>
              </w:rPr>
              <w:t>数据</w:t>
            </w:r>
            <w:r w:rsidR="00E36DF4" w:rsidRPr="00D46FAD">
              <w:rPr>
                <w:rStyle w:val="af1"/>
                <w:bCs/>
                <w:noProof/>
              </w:rPr>
              <w:t>random insert</w:t>
            </w:r>
            <w:r w:rsidR="00E36DF4" w:rsidRPr="00D46FAD">
              <w:rPr>
                <w:noProof/>
                <w:webHidden/>
              </w:rPr>
              <w:tab/>
            </w:r>
            <w:r w:rsidR="00E36DF4" w:rsidRPr="00D46FAD">
              <w:rPr>
                <w:noProof/>
                <w:webHidden/>
              </w:rPr>
              <w:fldChar w:fldCharType="begin"/>
            </w:r>
            <w:r w:rsidR="00E36DF4" w:rsidRPr="00D46FAD">
              <w:rPr>
                <w:noProof/>
                <w:webHidden/>
              </w:rPr>
              <w:instrText xml:space="preserve"> PAGEREF _Toc483301407 \h </w:instrText>
            </w:r>
            <w:r w:rsidR="00E36DF4" w:rsidRPr="00D46FAD">
              <w:rPr>
                <w:noProof/>
                <w:webHidden/>
              </w:rPr>
            </w:r>
            <w:r w:rsidR="00E36DF4" w:rsidRPr="00D46FAD">
              <w:rPr>
                <w:noProof/>
                <w:webHidden/>
              </w:rPr>
              <w:fldChar w:fldCharType="separate"/>
            </w:r>
            <w:r w:rsidR="00E36DF4" w:rsidRPr="00D46FAD">
              <w:rPr>
                <w:noProof/>
                <w:webHidden/>
              </w:rPr>
              <w:t>7</w:t>
            </w:r>
            <w:r w:rsidR="00E36DF4" w:rsidRPr="00D46FAD">
              <w:rPr>
                <w:noProof/>
                <w:webHidden/>
              </w:rPr>
              <w:fldChar w:fldCharType="end"/>
            </w:r>
          </w:hyperlink>
        </w:p>
        <w:p w14:paraId="7D4F141E" w14:textId="77777777" w:rsidR="00E36DF4" w:rsidRPr="00D46FAD" w:rsidRDefault="00060C6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83301408" w:history="1">
            <w:r w:rsidR="00E36DF4" w:rsidRPr="00D46FAD">
              <w:rPr>
                <w:rStyle w:val="af1"/>
                <w:bCs/>
                <w:noProof/>
              </w:rPr>
              <w:t xml:space="preserve">1.2.3 </w:t>
            </w:r>
            <w:r w:rsidR="00E36DF4" w:rsidRPr="00D46FAD">
              <w:rPr>
                <w:rStyle w:val="af1"/>
                <w:rFonts w:hint="eastAsia"/>
                <w:bCs/>
                <w:noProof/>
              </w:rPr>
              <w:t>删除某个时间之前的数据</w:t>
            </w:r>
            <w:r w:rsidR="00E36DF4" w:rsidRPr="00D46FAD">
              <w:rPr>
                <w:noProof/>
                <w:webHidden/>
              </w:rPr>
              <w:tab/>
            </w:r>
            <w:r w:rsidR="00E36DF4" w:rsidRPr="00D46FAD">
              <w:rPr>
                <w:noProof/>
                <w:webHidden/>
              </w:rPr>
              <w:fldChar w:fldCharType="begin"/>
            </w:r>
            <w:r w:rsidR="00E36DF4" w:rsidRPr="00D46FAD">
              <w:rPr>
                <w:noProof/>
                <w:webHidden/>
              </w:rPr>
              <w:instrText xml:space="preserve"> PAGEREF _Toc483301408 \h </w:instrText>
            </w:r>
            <w:r w:rsidR="00E36DF4" w:rsidRPr="00D46FAD">
              <w:rPr>
                <w:noProof/>
                <w:webHidden/>
              </w:rPr>
            </w:r>
            <w:r w:rsidR="00E36DF4" w:rsidRPr="00D46FAD">
              <w:rPr>
                <w:noProof/>
                <w:webHidden/>
              </w:rPr>
              <w:fldChar w:fldCharType="separate"/>
            </w:r>
            <w:r w:rsidR="00E36DF4" w:rsidRPr="00D46FAD">
              <w:rPr>
                <w:noProof/>
                <w:webHidden/>
              </w:rPr>
              <w:t>7</w:t>
            </w:r>
            <w:r w:rsidR="00E36DF4" w:rsidRPr="00D46FAD">
              <w:rPr>
                <w:noProof/>
                <w:webHidden/>
              </w:rPr>
              <w:fldChar w:fldCharType="end"/>
            </w:r>
          </w:hyperlink>
        </w:p>
        <w:p w14:paraId="5DC3ADD2" w14:textId="77777777" w:rsidR="00E36DF4" w:rsidRPr="00D46FAD" w:rsidRDefault="00060C6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83301409" w:history="1">
            <w:r w:rsidR="00E36DF4" w:rsidRPr="00D46FAD">
              <w:rPr>
                <w:rStyle w:val="af1"/>
                <w:bCs/>
                <w:noProof/>
              </w:rPr>
              <w:t xml:space="preserve">1.2.4 </w:t>
            </w:r>
            <w:r w:rsidR="00E36DF4" w:rsidRPr="00D46FAD">
              <w:rPr>
                <w:rStyle w:val="af1"/>
                <w:rFonts w:hint="eastAsia"/>
                <w:bCs/>
                <w:noProof/>
              </w:rPr>
              <w:t>数据导出</w:t>
            </w:r>
            <w:r w:rsidR="00E36DF4" w:rsidRPr="00D46FAD">
              <w:rPr>
                <w:noProof/>
                <w:webHidden/>
              </w:rPr>
              <w:tab/>
            </w:r>
            <w:r w:rsidR="00E36DF4" w:rsidRPr="00D46FAD">
              <w:rPr>
                <w:noProof/>
                <w:webHidden/>
              </w:rPr>
              <w:fldChar w:fldCharType="begin"/>
            </w:r>
            <w:r w:rsidR="00E36DF4" w:rsidRPr="00D46FAD">
              <w:rPr>
                <w:noProof/>
                <w:webHidden/>
              </w:rPr>
              <w:instrText xml:space="preserve"> PAGEREF _Toc483301409 \h </w:instrText>
            </w:r>
            <w:r w:rsidR="00E36DF4" w:rsidRPr="00D46FAD">
              <w:rPr>
                <w:noProof/>
                <w:webHidden/>
              </w:rPr>
            </w:r>
            <w:r w:rsidR="00E36DF4" w:rsidRPr="00D46FAD">
              <w:rPr>
                <w:noProof/>
                <w:webHidden/>
              </w:rPr>
              <w:fldChar w:fldCharType="separate"/>
            </w:r>
            <w:r w:rsidR="00E36DF4" w:rsidRPr="00D46FAD">
              <w:rPr>
                <w:noProof/>
                <w:webHidden/>
              </w:rPr>
              <w:t>8</w:t>
            </w:r>
            <w:r w:rsidR="00E36DF4" w:rsidRPr="00D46FAD">
              <w:rPr>
                <w:noProof/>
                <w:webHidden/>
              </w:rPr>
              <w:fldChar w:fldCharType="end"/>
            </w:r>
          </w:hyperlink>
        </w:p>
        <w:p w14:paraId="36F032EC" w14:textId="77777777" w:rsidR="00E36DF4" w:rsidRPr="00D46FAD" w:rsidRDefault="00060C62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83301410" w:history="1">
            <w:r w:rsidR="00E36DF4" w:rsidRPr="00D46FAD">
              <w:rPr>
                <w:rStyle w:val="af1"/>
                <w:noProof/>
              </w:rPr>
              <w:t xml:space="preserve">4. </w:t>
            </w:r>
            <w:r w:rsidR="00E36DF4" w:rsidRPr="00D46FAD">
              <w:rPr>
                <w:rStyle w:val="af1"/>
                <w:rFonts w:hint="eastAsia"/>
                <w:noProof/>
              </w:rPr>
              <w:t>配置文件说明</w:t>
            </w:r>
            <w:r w:rsidR="00E36DF4" w:rsidRPr="00D46FAD">
              <w:rPr>
                <w:noProof/>
                <w:webHidden/>
              </w:rPr>
              <w:tab/>
            </w:r>
            <w:r w:rsidR="00E36DF4" w:rsidRPr="00D46FAD">
              <w:rPr>
                <w:noProof/>
                <w:webHidden/>
              </w:rPr>
              <w:fldChar w:fldCharType="begin"/>
            </w:r>
            <w:r w:rsidR="00E36DF4" w:rsidRPr="00D46FAD">
              <w:rPr>
                <w:noProof/>
                <w:webHidden/>
              </w:rPr>
              <w:instrText xml:space="preserve"> PAGEREF _Toc483301410 \h </w:instrText>
            </w:r>
            <w:r w:rsidR="00E36DF4" w:rsidRPr="00D46FAD">
              <w:rPr>
                <w:noProof/>
                <w:webHidden/>
              </w:rPr>
            </w:r>
            <w:r w:rsidR="00E36DF4" w:rsidRPr="00D46FAD">
              <w:rPr>
                <w:noProof/>
                <w:webHidden/>
              </w:rPr>
              <w:fldChar w:fldCharType="separate"/>
            </w:r>
            <w:r w:rsidR="00E36DF4" w:rsidRPr="00D46FAD">
              <w:rPr>
                <w:noProof/>
                <w:webHidden/>
              </w:rPr>
              <w:t>9</w:t>
            </w:r>
            <w:r w:rsidR="00E36DF4" w:rsidRPr="00D46FAD">
              <w:rPr>
                <w:noProof/>
                <w:webHidden/>
              </w:rPr>
              <w:fldChar w:fldCharType="end"/>
            </w:r>
          </w:hyperlink>
        </w:p>
        <w:p w14:paraId="37DE5536" w14:textId="77777777" w:rsidR="00E36DF4" w:rsidRPr="00D46FAD" w:rsidRDefault="00060C6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3301411" w:history="1">
            <w:r w:rsidR="00E36DF4" w:rsidRPr="00D46FAD">
              <w:rPr>
                <w:rStyle w:val="af1"/>
                <w:rFonts w:asciiTheme="majorHAnsi" w:eastAsiaTheme="majorEastAsia" w:hAnsiTheme="majorHAnsi" w:cstheme="majorBidi"/>
                <w:bCs/>
                <w:noProof/>
              </w:rPr>
              <w:t xml:space="preserve">4.1 </w:t>
            </w:r>
            <w:r w:rsidR="00E36DF4" w:rsidRPr="00D46FAD">
              <w:rPr>
                <w:rStyle w:val="af1"/>
                <w:rFonts w:asciiTheme="majorHAnsi" w:eastAsiaTheme="majorEastAsia" w:hAnsiTheme="majorHAnsi" w:cstheme="majorBidi" w:hint="eastAsia"/>
                <w:bCs/>
                <w:noProof/>
              </w:rPr>
              <w:t>基本函数设置（</w:t>
            </w:r>
            <w:r w:rsidR="00E36DF4" w:rsidRPr="00D46FAD">
              <w:rPr>
                <w:rStyle w:val="af1"/>
                <w:rFonts w:asciiTheme="majorHAnsi" w:eastAsiaTheme="majorEastAsia" w:hAnsiTheme="majorHAnsi" w:cstheme="majorBidi"/>
                <w:bCs/>
                <w:noProof/>
              </w:rPr>
              <w:t>base-function.conf</w:t>
            </w:r>
            <w:r w:rsidR="00E36DF4" w:rsidRPr="00D46FAD">
              <w:rPr>
                <w:rStyle w:val="af1"/>
                <w:rFonts w:asciiTheme="majorHAnsi" w:eastAsiaTheme="majorEastAsia" w:hAnsiTheme="majorHAnsi" w:cstheme="majorBidi" w:hint="eastAsia"/>
                <w:bCs/>
                <w:noProof/>
              </w:rPr>
              <w:t>）</w:t>
            </w:r>
            <w:r w:rsidR="00E36DF4" w:rsidRPr="00D46FAD">
              <w:rPr>
                <w:noProof/>
                <w:webHidden/>
              </w:rPr>
              <w:tab/>
            </w:r>
            <w:r w:rsidR="00E36DF4" w:rsidRPr="00D46FAD">
              <w:rPr>
                <w:noProof/>
                <w:webHidden/>
              </w:rPr>
              <w:fldChar w:fldCharType="begin"/>
            </w:r>
            <w:r w:rsidR="00E36DF4" w:rsidRPr="00D46FAD">
              <w:rPr>
                <w:noProof/>
                <w:webHidden/>
              </w:rPr>
              <w:instrText xml:space="preserve"> PAGEREF _Toc483301411 \h </w:instrText>
            </w:r>
            <w:r w:rsidR="00E36DF4" w:rsidRPr="00D46FAD">
              <w:rPr>
                <w:noProof/>
                <w:webHidden/>
              </w:rPr>
            </w:r>
            <w:r w:rsidR="00E36DF4" w:rsidRPr="00D46FAD">
              <w:rPr>
                <w:noProof/>
                <w:webHidden/>
              </w:rPr>
              <w:fldChar w:fldCharType="separate"/>
            </w:r>
            <w:r w:rsidR="00E36DF4" w:rsidRPr="00D46FAD">
              <w:rPr>
                <w:noProof/>
                <w:webHidden/>
              </w:rPr>
              <w:t>9</w:t>
            </w:r>
            <w:r w:rsidR="00E36DF4" w:rsidRPr="00D46FAD">
              <w:rPr>
                <w:noProof/>
                <w:webHidden/>
              </w:rPr>
              <w:fldChar w:fldCharType="end"/>
            </w:r>
          </w:hyperlink>
        </w:p>
        <w:p w14:paraId="6777CB69" w14:textId="77777777" w:rsidR="00E36DF4" w:rsidRPr="00D46FAD" w:rsidRDefault="00060C6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3301412" w:history="1">
            <w:r w:rsidR="00E36DF4" w:rsidRPr="00D46FAD">
              <w:rPr>
                <w:rStyle w:val="af1"/>
                <w:rFonts w:asciiTheme="majorHAnsi" w:eastAsiaTheme="majorEastAsia" w:hAnsiTheme="majorHAnsi" w:cstheme="majorBidi"/>
                <w:bCs/>
                <w:noProof/>
              </w:rPr>
              <w:t xml:space="preserve">4.2 </w:t>
            </w:r>
            <w:r w:rsidR="00E36DF4" w:rsidRPr="00D46FAD">
              <w:rPr>
                <w:rStyle w:val="af1"/>
                <w:rFonts w:asciiTheme="majorHAnsi" w:eastAsiaTheme="majorEastAsia" w:hAnsiTheme="majorHAnsi" w:cstheme="majorBidi" w:hint="eastAsia"/>
                <w:bCs/>
                <w:noProof/>
              </w:rPr>
              <w:t>传感器值配置</w:t>
            </w:r>
            <w:r w:rsidR="00E36DF4" w:rsidRPr="00D46FAD">
              <w:rPr>
                <w:rStyle w:val="af1"/>
                <w:rFonts w:asciiTheme="majorHAnsi" w:eastAsiaTheme="majorEastAsia" w:hAnsiTheme="majorHAnsi" w:cstheme="majorBidi"/>
                <w:bCs/>
                <w:noProof/>
              </w:rPr>
              <w:t>(sensor.conf)</w:t>
            </w:r>
            <w:r w:rsidR="00E36DF4" w:rsidRPr="00D46FAD">
              <w:rPr>
                <w:noProof/>
                <w:webHidden/>
              </w:rPr>
              <w:tab/>
            </w:r>
            <w:r w:rsidR="00E36DF4" w:rsidRPr="00D46FAD">
              <w:rPr>
                <w:noProof/>
                <w:webHidden/>
              </w:rPr>
              <w:fldChar w:fldCharType="begin"/>
            </w:r>
            <w:r w:rsidR="00E36DF4" w:rsidRPr="00D46FAD">
              <w:rPr>
                <w:noProof/>
                <w:webHidden/>
              </w:rPr>
              <w:instrText xml:space="preserve"> PAGEREF _Toc483301412 \h </w:instrText>
            </w:r>
            <w:r w:rsidR="00E36DF4" w:rsidRPr="00D46FAD">
              <w:rPr>
                <w:noProof/>
                <w:webHidden/>
              </w:rPr>
            </w:r>
            <w:r w:rsidR="00E36DF4" w:rsidRPr="00D46FAD">
              <w:rPr>
                <w:noProof/>
                <w:webHidden/>
              </w:rPr>
              <w:fldChar w:fldCharType="separate"/>
            </w:r>
            <w:r w:rsidR="00E36DF4" w:rsidRPr="00D46FAD">
              <w:rPr>
                <w:noProof/>
                <w:webHidden/>
              </w:rPr>
              <w:t>9</w:t>
            </w:r>
            <w:r w:rsidR="00E36DF4" w:rsidRPr="00D46FAD">
              <w:rPr>
                <w:noProof/>
                <w:webHidden/>
              </w:rPr>
              <w:fldChar w:fldCharType="end"/>
            </w:r>
          </w:hyperlink>
        </w:p>
        <w:p w14:paraId="79C37054" w14:textId="77777777" w:rsidR="00E36DF4" w:rsidRPr="00D46FAD" w:rsidRDefault="00060C6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3301413" w:history="1">
            <w:r w:rsidR="00E36DF4" w:rsidRPr="00D46FAD">
              <w:rPr>
                <w:rStyle w:val="af1"/>
                <w:rFonts w:asciiTheme="majorHAnsi" w:eastAsiaTheme="majorEastAsia" w:hAnsiTheme="majorHAnsi" w:cstheme="majorBidi"/>
                <w:bCs/>
                <w:noProof/>
              </w:rPr>
              <w:t xml:space="preserve">4.3 </w:t>
            </w:r>
            <w:r w:rsidR="00E36DF4" w:rsidRPr="00D46FAD">
              <w:rPr>
                <w:rStyle w:val="af1"/>
                <w:rFonts w:asciiTheme="majorHAnsi" w:eastAsiaTheme="majorEastAsia" w:hAnsiTheme="majorHAnsi" w:cstheme="majorBidi" w:hint="eastAsia"/>
                <w:bCs/>
                <w:noProof/>
              </w:rPr>
              <w:t>设备配置</w:t>
            </w:r>
            <w:r w:rsidR="00E36DF4" w:rsidRPr="00D46FAD">
              <w:rPr>
                <w:rStyle w:val="af1"/>
                <w:rFonts w:asciiTheme="majorHAnsi" w:eastAsiaTheme="majorEastAsia" w:hAnsiTheme="majorHAnsi" w:cstheme="majorBidi"/>
                <w:bCs/>
                <w:noProof/>
              </w:rPr>
              <w:t>(mertric.conf)</w:t>
            </w:r>
            <w:r w:rsidR="00E36DF4" w:rsidRPr="00D46FAD">
              <w:rPr>
                <w:noProof/>
                <w:webHidden/>
              </w:rPr>
              <w:tab/>
            </w:r>
            <w:r w:rsidR="00E36DF4" w:rsidRPr="00D46FAD">
              <w:rPr>
                <w:noProof/>
                <w:webHidden/>
              </w:rPr>
              <w:fldChar w:fldCharType="begin"/>
            </w:r>
            <w:r w:rsidR="00E36DF4" w:rsidRPr="00D46FAD">
              <w:rPr>
                <w:noProof/>
                <w:webHidden/>
              </w:rPr>
              <w:instrText xml:space="preserve"> PAGEREF _Toc483301413 \h </w:instrText>
            </w:r>
            <w:r w:rsidR="00E36DF4" w:rsidRPr="00D46FAD">
              <w:rPr>
                <w:noProof/>
                <w:webHidden/>
              </w:rPr>
            </w:r>
            <w:r w:rsidR="00E36DF4" w:rsidRPr="00D46FAD">
              <w:rPr>
                <w:noProof/>
                <w:webHidden/>
              </w:rPr>
              <w:fldChar w:fldCharType="separate"/>
            </w:r>
            <w:r w:rsidR="00E36DF4" w:rsidRPr="00D46FAD">
              <w:rPr>
                <w:noProof/>
                <w:webHidden/>
              </w:rPr>
              <w:t>9</w:t>
            </w:r>
            <w:r w:rsidR="00E36DF4" w:rsidRPr="00D46FAD">
              <w:rPr>
                <w:noProof/>
                <w:webHidden/>
              </w:rPr>
              <w:fldChar w:fldCharType="end"/>
            </w:r>
          </w:hyperlink>
        </w:p>
        <w:p w14:paraId="59B94A03" w14:textId="77777777" w:rsidR="00E36DF4" w:rsidRPr="00D46FAD" w:rsidRDefault="00060C6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3301414" w:history="1">
            <w:r w:rsidR="00E36DF4" w:rsidRPr="00D46FAD">
              <w:rPr>
                <w:rStyle w:val="af1"/>
                <w:rFonts w:asciiTheme="majorHAnsi" w:eastAsiaTheme="majorEastAsia" w:hAnsiTheme="majorHAnsi" w:cstheme="majorBidi"/>
                <w:bCs/>
                <w:noProof/>
              </w:rPr>
              <w:t xml:space="preserve">4.4 offline </w:t>
            </w:r>
            <w:r w:rsidR="00E36DF4" w:rsidRPr="00D46FAD">
              <w:rPr>
                <w:rStyle w:val="af1"/>
                <w:rFonts w:asciiTheme="majorHAnsi" w:eastAsiaTheme="majorEastAsia" w:hAnsiTheme="majorHAnsi" w:cstheme="majorBidi" w:hint="eastAsia"/>
                <w:bCs/>
                <w:noProof/>
              </w:rPr>
              <w:t>数据生成</w:t>
            </w:r>
            <w:r w:rsidR="00E36DF4" w:rsidRPr="00D46FAD">
              <w:rPr>
                <w:rStyle w:val="af1"/>
                <w:rFonts w:asciiTheme="majorHAnsi" w:eastAsiaTheme="majorEastAsia" w:hAnsiTheme="majorHAnsi" w:cstheme="majorBidi"/>
                <w:bCs/>
                <w:noProof/>
              </w:rPr>
              <w:t>(generate-offline.conf)</w:t>
            </w:r>
            <w:r w:rsidR="00E36DF4" w:rsidRPr="00D46FAD">
              <w:rPr>
                <w:noProof/>
                <w:webHidden/>
              </w:rPr>
              <w:tab/>
            </w:r>
            <w:r w:rsidR="00E36DF4" w:rsidRPr="00D46FAD">
              <w:rPr>
                <w:noProof/>
                <w:webHidden/>
              </w:rPr>
              <w:fldChar w:fldCharType="begin"/>
            </w:r>
            <w:r w:rsidR="00E36DF4" w:rsidRPr="00D46FAD">
              <w:rPr>
                <w:noProof/>
                <w:webHidden/>
              </w:rPr>
              <w:instrText xml:space="preserve"> PAGEREF _Toc483301414 \h </w:instrText>
            </w:r>
            <w:r w:rsidR="00E36DF4" w:rsidRPr="00D46FAD">
              <w:rPr>
                <w:noProof/>
                <w:webHidden/>
              </w:rPr>
            </w:r>
            <w:r w:rsidR="00E36DF4" w:rsidRPr="00D46FAD">
              <w:rPr>
                <w:noProof/>
                <w:webHidden/>
              </w:rPr>
              <w:fldChar w:fldCharType="separate"/>
            </w:r>
            <w:r w:rsidR="00E36DF4" w:rsidRPr="00D46FAD">
              <w:rPr>
                <w:noProof/>
                <w:webHidden/>
              </w:rPr>
              <w:t>9</w:t>
            </w:r>
            <w:r w:rsidR="00E36DF4" w:rsidRPr="00D46FAD">
              <w:rPr>
                <w:noProof/>
                <w:webHidden/>
              </w:rPr>
              <w:fldChar w:fldCharType="end"/>
            </w:r>
          </w:hyperlink>
        </w:p>
        <w:p w14:paraId="34594CE7" w14:textId="77777777" w:rsidR="00E36DF4" w:rsidRPr="00D46FAD" w:rsidRDefault="00060C6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3301415" w:history="1">
            <w:r w:rsidR="00E36DF4" w:rsidRPr="00D46FAD">
              <w:rPr>
                <w:rStyle w:val="af1"/>
                <w:rFonts w:asciiTheme="majorHAnsi" w:eastAsiaTheme="majorEastAsia" w:hAnsiTheme="majorHAnsi" w:cstheme="majorBidi"/>
                <w:bCs/>
                <w:noProof/>
              </w:rPr>
              <w:t xml:space="preserve">4.5 online </w:t>
            </w:r>
            <w:r w:rsidR="00E36DF4" w:rsidRPr="00D46FAD">
              <w:rPr>
                <w:rStyle w:val="af1"/>
                <w:rFonts w:asciiTheme="majorHAnsi" w:eastAsiaTheme="majorEastAsia" w:hAnsiTheme="majorHAnsi" w:cstheme="majorBidi" w:hint="eastAsia"/>
                <w:bCs/>
                <w:noProof/>
              </w:rPr>
              <w:t>数据负载</w:t>
            </w:r>
            <w:r w:rsidR="00E36DF4" w:rsidRPr="00D46FAD">
              <w:rPr>
                <w:rStyle w:val="af1"/>
                <w:rFonts w:asciiTheme="majorHAnsi" w:eastAsiaTheme="majorEastAsia" w:hAnsiTheme="majorHAnsi" w:cstheme="majorBidi"/>
                <w:bCs/>
                <w:noProof/>
              </w:rPr>
              <w:t>(generate-online.conf)</w:t>
            </w:r>
            <w:r w:rsidR="00E36DF4" w:rsidRPr="00D46FAD">
              <w:rPr>
                <w:noProof/>
                <w:webHidden/>
              </w:rPr>
              <w:tab/>
            </w:r>
            <w:r w:rsidR="00E36DF4" w:rsidRPr="00D46FAD">
              <w:rPr>
                <w:noProof/>
                <w:webHidden/>
              </w:rPr>
              <w:fldChar w:fldCharType="begin"/>
            </w:r>
            <w:r w:rsidR="00E36DF4" w:rsidRPr="00D46FAD">
              <w:rPr>
                <w:noProof/>
                <w:webHidden/>
              </w:rPr>
              <w:instrText xml:space="preserve"> PAGEREF _Toc483301415 \h </w:instrText>
            </w:r>
            <w:r w:rsidR="00E36DF4" w:rsidRPr="00D46FAD">
              <w:rPr>
                <w:noProof/>
                <w:webHidden/>
              </w:rPr>
            </w:r>
            <w:r w:rsidR="00E36DF4" w:rsidRPr="00D46FAD">
              <w:rPr>
                <w:noProof/>
                <w:webHidden/>
              </w:rPr>
              <w:fldChar w:fldCharType="separate"/>
            </w:r>
            <w:r w:rsidR="00E36DF4" w:rsidRPr="00D46FAD">
              <w:rPr>
                <w:noProof/>
                <w:webHidden/>
              </w:rPr>
              <w:t>10</w:t>
            </w:r>
            <w:r w:rsidR="00E36DF4" w:rsidRPr="00D46FAD">
              <w:rPr>
                <w:noProof/>
                <w:webHidden/>
              </w:rPr>
              <w:fldChar w:fldCharType="end"/>
            </w:r>
          </w:hyperlink>
        </w:p>
        <w:p w14:paraId="60E7FE67" w14:textId="77777777" w:rsidR="00E36DF4" w:rsidRPr="00D46FAD" w:rsidRDefault="00060C6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3301416" w:history="1">
            <w:r w:rsidR="00E36DF4" w:rsidRPr="00D46FAD">
              <w:rPr>
                <w:rStyle w:val="af1"/>
                <w:rFonts w:asciiTheme="majorHAnsi" w:eastAsiaTheme="majorEastAsia" w:hAnsiTheme="majorHAnsi" w:cstheme="majorBidi"/>
                <w:bCs/>
                <w:noProof/>
              </w:rPr>
              <w:t xml:space="preserve">4.6 </w:t>
            </w:r>
            <w:r w:rsidR="00E36DF4" w:rsidRPr="00D46FAD">
              <w:rPr>
                <w:rStyle w:val="af1"/>
                <w:rFonts w:asciiTheme="majorHAnsi" w:eastAsiaTheme="majorEastAsia" w:hAnsiTheme="majorHAnsi" w:cstheme="majorBidi" w:hint="eastAsia"/>
                <w:bCs/>
                <w:noProof/>
              </w:rPr>
              <w:t>数据库连接配置</w:t>
            </w:r>
            <w:r w:rsidR="00E36DF4" w:rsidRPr="00D46FAD">
              <w:rPr>
                <w:rStyle w:val="af1"/>
                <w:rFonts w:asciiTheme="majorHAnsi" w:eastAsiaTheme="majorEastAsia" w:hAnsiTheme="majorHAnsi" w:cstheme="majorBidi"/>
                <w:bCs/>
                <w:noProof/>
              </w:rPr>
              <w:t>(database.conf)</w:t>
            </w:r>
            <w:r w:rsidR="00E36DF4" w:rsidRPr="00D46FAD">
              <w:rPr>
                <w:noProof/>
                <w:webHidden/>
              </w:rPr>
              <w:tab/>
            </w:r>
            <w:r w:rsidR="00E36DF4" w:rsidRPr="00D46FAD">
              <w:rPr>
                <w:noProof/>
                <w:webHidden/>
              </w:rPr>
              <w:fldChar w:fldCharType="begin"/>
            </w:r>
            <w:r w:rsidR="00E36DF4" w:rsidRPr="00D46FAD">
              <w:rPr>
                <w:noProof/>
                <w:webHidden/>
              </w:rPr>
              <w:instrText xml:space="preserve"> PAGEREF _Toc483301416 \h </w:instrText>
            </w:r>
            <w:r w:rsidR="00E36DF4" w:rsidRPr="00D46FAD">
              <w:rPr>
                <w:noProof/>
                <w:webHidden/>
              </w:rPr>
            </w:r>
            <w:r w:rsidR="00E36DF4" w:rsidRPr="00D46FAD">
              <w:rPr>
                <w:noProof/>
                <w:webHidden/>
              </w:rPr>
              <w:fldChar w:fldCharType="separate"/>
            </w:r>
            <w:r w:rsidR="00E36DF4" w:rsidRPr="00D46FAD">
              <w:rPr>
                <w:noProof/>
                <w:webHidden/>
              </w:rPr>
              <w:t>10</w:t>
            </w:r>
            <w:r w:rsidR="00E36DF4" w:rsidRPr="00D46FAD">
              <w:rPr>
                <w:noProof/>
                <w:webHidden/>
              </w:rPr>
              <w:fldChar w:fldCharType="end"/>
            </w:r>
          </w:hyperlink>
        </w:p>
        <w:p w14:paraId="48FC1AF7" w14:textId="427A5AD6" w:rsidR="00B71C76" w:rsidRDefault="00B71C76">
          <w:r w:rsidRPr="00D46FAD">
            <w:rPr>
              <w:bCs/>
              <w:lang w:val="zh-CN"/>
            </w:rPr>
            <w:fldChar w:fldCharType="end"/>
          </w:r>
        </w:p>
      </w:sdtContent>
    </w:sdt>
    <w:p w14:paraId="4394586B" w14:textId="77777777" w:rsidR="00F562CD" w:rsidRDefault="00F562CD">
      <w:pPr>
        <w:widowControl/>
        <w:jc w:val="left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r>
        <w:rPr>
          <w:rFonts w:ascii="Times New Roman" w:eastAsia="宋体" w:hAnsi="Times New Roman" w:cs="Times New Roman"/>
        </w:rPr>
        <w:br w:type="page"/>
      </w:r>
    </w:p>
    <w:p w14:paraId="7F8EFBEB" w14:textId="483C123C" w:rsidR="006147CF" w:rsidRPr="00DE4B29" w:rsidRDefault="005E7F20" w:rsidP="00BE1E01">
      <w:pPr>
        <w:pStyle w:val="1"/>
        <w:keepNext w:val="0"/>
        <w:keepLines w:val="0"/>
        <w:widowControl/>
        <w:spacing w:beforeLines="50" w:before="156" w:afterLines="50" w:after="156" w:line="276" w:lineRule="auto"/>
        <w:contextualSpacing/>
        <w:rPr>
          <w:rFonts w:ascii="Times New Roman" w:eastAsia="宋体" w:hAnsi="Times New Roman" w:cs="Times New Roman"/>
        </w:rPr>
      </w:pPr>
      <w:bookmarkStart w:id="2" w:name="_Toc483301391"/>
      <w:r>
        <w:rPr>
          <w:rFonts w:ascii="Times New Roman" w:eastAsia="宋体" w:hAnsi="Times New Roman" w:cs="Times New Roman" w:hint="eastAsia"/>
        </w:rPr>
        <w:lastRenderedPageBreak/>
        <w:t>1.</w:t>
      </w:r>
      <w:r>
        <w:rPr>
          <w:rFonts w:ascii="Times New Roman" w:eastAsia="宋体" w:hAnsi="Times New Roman" w:cs="Times New Roman"/>
        </w:rPr>
        <w:t xml:space="preserve"> </w:t>
      </w:r>
      <w:r w:rsidR="006147CF" w:rsidRPr="00DE4B29">
        <w:rPr>
          <w:rFonts w:ascii="Times New Roman" w:eastAsia="宋体" w:hAnsi="Times New Roman" w:cs="Times New Roman"/>
        </w:rPr>
        <w:t>引言</w:t>
      </w:r>
      <w:bookmarkEnd w:id="1"/>
      <w:bookmarkEnd w:id="0"/>
      <w:bookmarkEnd w:id="2"/>
    </w:p>
    <w:p w14:paraId="6DDCC220" w14:textId="77777777" w:rsidR="00295585" w:rsidRDefault="00AC2C22" w:rsidP="00606A7E">
      <w:pPr>
        <w:widowControl/>
        <w:ind w:firstLineChars="200" w:firstLine="560"/>
        <w:jc w:val="left"/>
        <w:rPr>
          <w:sz w:val="28"/>
          <w:szCs w:val="28"/>
        </w:rPr>
      </w:pPr>
      <w:r w:rsidRPr="001917FF">
        <w:rPr>
          <w:rFonts w:hint="eastAsia"/>
          <w:sz w:val="28"/>
          <w:szCs w:val="28"/>
        </w:rPr>
        <w:t>本文档</w:t>
      </w:r>
      <w:r w:rsidR="00743D98" w:rsidRPr="001917FF">
        <w:rPr>
          <w:rFonts w:hint="eastAsia"/>
          <w:sz w:val="28"/>
          <w:szCs w:val="28"/>
        </w:rPr>
        <w:t>目的旨在</w:t>
      </w:r>
      <w:r w:rsidRPr="001917FF">
        <w:rPr>
          <w:rFonts w:hint="eastAsia"/>
          <w:sz w:val="28"/>
          <w:szCs w:val="28"/>
        </w:rPr>
        <w:t>是根据工业时序大数据评测基准《需求规格说明书》</w:t>
      </w:r>
      <w:r w:rsidR="00B147B8" w:rsidRPr="001917FF">
        <w:rPr>
          <w:rFonts w:hint="eastAsia"/>
          <w:sz w:val="28"/>
          <w:szCs w:val="28"/>
        </w:rPr>
        <w:t>进行分析说明</w:t>
      </w:r>
      <w:r w:rsidR="00295585">
        <w:rPr>
          <w:rFonts w:hint="eastAsia"/>
          <w:sz w:val="28"/>
          <w:szCs w:val="28"/>
        </w:rPr>
        <w:t>。</w:t>
      </w:r>
    </w:p>
    <w:p w14:paraId="480BE2BC" w14:textId="044B190E" w:rsidR="005144D1" w:rsidRDefault="005144D1" w:rsidP="005144D1">
      <w:pPr>
        <w:pStyle w:val="a3"/>
        <w:widowControl/>
        <w:numPr>
          <w:ilvl w:val="1"/>
          <w:numId w:val="8"/>
        </w:numPr>
        <w:ind w:firstLineChars="0"/>
        <w:jc w:val="left"/>
        <w:rPr>
          <w:sz w:val="28"/>
          <w:szCs w:val="28"/>
        </w:rPr>
      </w:pPr>
      <w:r w:rsidRPr="005144D1">
        <w:rPr>
          <w:sz w:val="28"/>
          <w:szCs w:val="28"/>
        </w:rPr>
        <w:t>目标测试数据库</w:t>
      </w:r>
    </w:p>
    <w:p w14:paraId="0B9371C0" w14:textId="2EB7457E" w:rsidR="005144D1" w:rsidRDefault="00FE3484" w:rsidP="00FE3484">
      <w:pPr>
        <w:widowControl/>
        <w:ind w:left="495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TsFile</w:t>
      </w:r>
      <w:r>
        <w:rPr>
          <w:rFonts w:hint="eastAsia"/>
          <w:sz w:val="28"/>
          <w:szCs w:val="28"/>
        </w:rPr>
        <w:t>，</w:t>
      </w:r>
      <w:r w:rsidR="00681001">
        <w:rPr>
          <w:sz w:val="28"/>
          <w:szCs w:val="28"/>
        </w:rPr>
        <w:t>o</w:t>
      </w:r>
      <w:r>
        <w:rPr>
          <w:sz w:val="28"/>
          <w:szCs w:val="28"/>
        </w:rPr>
        <w:t>pen</w:t>
      </w:r>
      <w:r w:rsidR="00DC09CA">
        <w:rPr>
          <w:rFonts w:hint="eastAsia"/>
          <w:sz w:val="28"/>
          <w:szCs w:val="28"/>
        </w:rPr>
        <w:t>TSDB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InfluxDB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Graphite</w:t>
      </w:r>
      <w:r>
        <w:rPr>
          <w:rFonts w:hint="eastAsia"/>
          <w:sz w:val="28"/>
          <w:szCs w:val="28"/>
        </w:rPr>
        <w:t>，</w:t>
      </w:r>
      <w:r w:rsidR="00094E8D">
        <w:rPr>
          <w:sz w:val="28"/>
          <w:szCs w:val="28"/>
        </w:rPr>
        <w:t>my</w:t>
      </w:r>
      <w:r w:rsidR="00094E8D">
        <w:rPr>
          <w:rFonts w:hint="eastAsia"/>
          <w:sz w:val="28"/>
          <w:szCs w:val="28"/>
        </w:rPr>
        <w:t>SQL</w:t>
      </w:r>
      <w:r w:rsidR="00C217F1">
        <w:rPr>
          <w:rFonts w:hint="eastAsia"/>
          <w:sz w:val="28"/>
          <w:szCs w:val="28"/>
        </w:rPr>
        <w:t>。</w:t>
      </w:r>
    </w:p>
    <w:p w14:paraId="2064E637" w14:textId="3C228DE7" w:rsidR="00EC2069" w:rsidRPr="00320C15" w:rsidRDefault="00EC2069" w:rsidP="00320C15">
      <w:pPr>
        <w:pStyle w:val="a3"/>
        <w:widowControl/>
        <w:numPr>
          <w:ilvl w:val="1"/>
          <w:numId w:val="8"/>
        </w:numPr>
        <w:ind w:firstLineChars="0"/>
        <w:jc w:val="left"/>
        <w:rPr>
          <w:sz w:val="28"/>
          <w:szCs w:val="28"/>
        </w:rPr>
      </w:pPr>
      <w:r w:rsidRPr="00320C15">
        <w:rPr>
          <w:rFonts w:hint="eastAsia"/>
          <w:sz w:val="28"/>
          <w:szCs w:val="28"/>
        </w:rPr>
        <w:t>参考文献</w:t>
      </w:r>
    </w:p>
    <w:p w14:paraId="288CC9B3" w14:textId="67E091AE" w:rsidR="00320C15" w:rsidRPr="00320C15" w:rsidRDefault="00004F37" w:rsidP="00320C15">
      <w:pPr>
        <w:pStyle w:val="a3"/>
        <w:widowControl/>
        <w:ind w:left="495" w:firstLineChars="0" w:firstLine="0"/>
        <w:jc w:val="left"/>
        <w:rPr>
          <w:sz w:val="28"/>
          <w:szCs w:val="28"/>
        </w:rPr>
      </w:pPr>
      <w:r w:rsidRPr="00004F37">
        <w:rPr>
          <w:rFonts w:hint="eastAsia"/>
          <w:sz w:val="28"/>
          <w:szCs w:val="28"/>
        </w:rPr>
        <w:t>2017-05-07</w:t>
      </w:r>
      <w:r w:rsidRPr="00004F37">
        <w:rPr>
          <w:rFonts w:hint="eastAsia"/>
          <w:sz w:val="28"/>
          <w:szCs w:val="28"/>
        </w:rPr>
        <w:t>工业时序大数据评测基准《需求规格说明书》</w:t>
      </w:r>
      <w:r w:rsidRPr="00004F37">
        <w:rPr>
          <w:rFonts w:hint="eastAsia"/>
          <w:sz w:val="28"/>
          <w:szCs w:val="28"/>
        </w:rPr>
        <w:t>.docx</w:t>
      </w:r>
    </w:p>
    <w:p w14:paraId="0446A515" w14:textId="0B061B1F" w:rsidR="00DC1B50" w:rsidRPr="005144D1" w:rsidRDefault="00DC1B50" w:rsidP="005144D1">
      <w:pPr>
        <w:pStyle w:val="a3"/>
        <w:widowControl/>
        <w:numPr>
          <w:ilvl w:val="3"/>
          <w:numId w:val="8"/>
        </w:numPr>
        <w:ind w:firstLineChars="0"/>
        <w:jc w:val="left"/>
        <w:rPr>
          <w:b/>
          <w:bCs/>
          <w:kern w:val="44"/>
          <w:sz w:val="28"/>
          <w:szCs w:val="28"/>
        </w:rPr>
      </w:pPr>
      <w:r w:rsidRPr="005144D1">
        <w:rPr>
          <w:sz w:val="28"/>
          <w:szCs w:val="28"/>
        </w:rPr>
        <w:br w:type="page"/>
      </w:r>
    </w:p>
    <w:p w14:paraId="78E018A8" w14:textId="04C4639B" w:rsidR="00824681" w:rsidRDefault="00DC09CA" w:rsidP="00303AFC">
      <w:pPr>
        <w:pStyle w:val="1"/>
        <w:numPr>
          <w:ilvl w:val="0"/>
          <w:numId w:val="9"/>
        </w:numPr>
        <w:spacing w:line="360" w:lineRule="auto"/>
      </w:pPr>
      <w:bookmarkStart w:id="3" w:name="_Toc483300917"/>
      <w:bookmarkStart w:id="4" w:name="_Toc483301392"/>
      <w:r>
        <w:rPr>
          <w:rFonts w:hint="eastAsia"/>
        </w:rPr>
        <w:lastRenderedPageBreak/>
        <w:t>测试场景</w:t>
      </w:r>
      <w:r w:rsidR="00303AFC" w:rsidRPr="00264173">
        <w:t>模式定义</w:t>
      </w:r>
      <w:bookmarkEnd w:id="3"/>
      <w:bookmarkEnd w:id="4"/>
    </w:p>
    <w:p w14:paraId="0CE6FB9F" w14:textId="0BC6B526" w:rsidR="00513EB3" w:rsidRDefault="006159C9" w:rsidP="0058213E">
      <w:pPr>
        <w:pStyle w:val="2"/>
        <w:spacing w:line="360" w:lineRule="auto"/>
      </w:pPr>
      <w:bookmarkStart w:id="5" w:name="_Toc483300918"/>
      <w:bookmarkStart w:id="6" w:name="_Toc483301393"/>
      <w:r>
        <w:rPr>
          <w:rFonts w:hint="eastAsia"/>
        </w:rPr>
        <w:t xml:space="preserve">2.1 </w:t>
      </w:r>
      <w:r w:rsidR="00044474">
        <w:rPr>
          <w:rFonts w:hint="eastAsia"/>
        </w:rPr>
        <w:t>定义</w:t>
      </w:r>
      <w:bookmarkEnd w:id="5"/>
      <w:bookmarkEnd w:id="6"/>
    </w:p>
    <w:p w14:paraId="5C29495F" w14:textId="4EFCF431" w:rsidR="00283311" w:rsidRDefault="00513EB3" w:rsidP="0058213E">
      <w:pPr>
        <w:widowControl/>
        <w:spacing w:line="360" w:lineRule="auto"/>
        <w:jc w:val="left"/>
        <w:rPr>
          <w:sz w:val="30"/>
          <w:szCs w:val="30"/>
        </w:rPr>
      </w:pPr>
      <w:r>
        <w:rPr>
          <w:sz w:val="30"/>
          <w:szCs w:val="30"/>
        </w:rPr>
        <w:tab/>
      </w:r>
      <w:r w:rsidR="00DC09CA">
        <w:rPr>
          <w:rFonts w:hint="eastAsia"/>
          <w:sz w:val="30"/>
          <w:szCs w:val="30"/>
        </w:rPr>
        <w:t>测试场景</w:t>
      </w:r>
      <w:r w:rsidR="00811BD7">
        <w:rPr>
          <w:rFonts w:hint="eastAsia"/>
          <w:sz w:val="30"/>
          <w:szCs w:val="30"/>
        </w:rPr>
        <w:t>模式</w:t>
      </w:r>
      <w:r w:rsidR="001365F7">
        <w:rPr>
          <w:rFonts w:hint="eastAsia"/>
          <w:sz w:val="30"/>
          <w:szCs w:val="30"/>
        </w:rPr>
        <w:t>：</w:t>
      </w:r>
      <w:r w:rsidR="00A12AF8">
        <w:rPr>
          <w:rFonts w:hint="eastAsia"/>
          <w:sz w:val="30"/>
          <w:szCs w:val="30"/>
        </w:rPr>
        <w:t>在进行</w:t>
      </w:r>
      <w:r w:rsidR="002378D5">
        <w:rPr>
          <w:rFonts w:hint="eastAsia"/>
          <w:sz w:val="30"/>
          <w:szCs w:val="30"/>
        </w:rPr>
        <w:t>数据导入性能和</w:t>
      </w:r>
      <w:r w:rsidR="00A12AF8">
        <w:rPr>
          <w:rFonts w:hint="eastAsia"/>
          <w:sz w:val="30"/>
          <w:szCs w:val="30"/>
        </w:rPr>
        <w:t>查询</w:t>
      </w:r>
      <w:r w:rsidR="00DB1D52">
        <w:rPr>
          <w:rFonts w:hint="eastAsia"/>
          <w:sz w:val="30"/>
          <w:szCs w:val="30"/>
        </w:rPr>
        <w:t>性能</w:t>
      </w:r>
      <w:r w:rsidR="00A12AF8">
        <w:rPr>
          <w:rFonts w:hint="eastAsia"/>
          <w:sz w:val="30"/>
          <w:szCs w:val="30"/>
        </w:rPr>
        <w:t>测试时</w:t>
      </w:r>
      <w:r w:rsidR="00520D94">
        <w:rPr>
          <w:rFonts w:hint="eastAsia"/>
          <w:sz w:val="30"/>
          <w:szCs w:val="30"/>
        </w:rPr>
        <w:t>，</w:t>
      </w:r>
      <w:r w:rsidR="00DC09CA">
        <w:rPr>
          <w:rFonts w:hint="eastAsia"/>
          <w:sz w:val="30"/>
          <w:szCs w:val="30"/>
        </w:rPr>
        <w:t>要模拟真实的测试</w:t>
      </w:r>
      <w:r w:rsidR="002378D5">
        <w:rPr>
          <w:rFonts w:hint="eastAsia"/>
          <w:sz w:val="30"/>
          <w:szCs w:val="30"/>
        </w:rPr>
        <w:t>场景</w:t>
      </w:r>
      <w:r w:rsidR="00F17547">
        <w:rPr>
          <w:rFonts w:hint="eastAsia"/>
          <w:sz w:val="30"/>
          <w:szCs w:val="30"/>
        </w:rPr>
        <w:t>，</w:t>
      </w:r>
      <w:r w:rsidR="002378D5">
        <w:rPr>
          <w:rFonts w:hint="eastAsia"/>
          <w:sz w:val="30"/>
          <w:szCs w:val="30"/>
        </w:rPr>
        <w:t>增加</w:t>
      </w:r>
      <w:r w:rsidR="00F17547">
        <w:rPr>
          <w:rFonts w:hint="eastAsia"/>
          <w:sz w:val="30"/>
          <w:szCs w:val="30"/>
        </w:rPr>
        <w:t>测试压力</w:t>
      </w:r>
      <w:r w:rsidR="002378D5">
        <w:rPr>
          <w:rFonts w:hint="eastAsia"/>
          <w:sz w:val="30"/>
          <w:szCs w:val="30"/>
        </w:rPr>
        <w:t>，以</w:t>
      </w:r>
      <w:r w:rsidR="00465510">
        <w:rPr>
          <w:rFonts w:hint="eastAsia"/>
          <w:sz w:val="30"/>
          <w:szCs w:val="30"/>
        </w:rPr>
        <w:t>有效</w:t>
      </w:r>
      <w:r w:rsidR="002378D5">
        <w:rPr>
          <w:rFonts w:hint="eastAsia"/>
          <w:sz w:val="30"/>
          <w:szCs w:val="30"/>
        </w:rPr>
        <w:t>测试</w:t>
      </w:r>
      <w:r w:rsidR="00465510">
        <w:rPr>
          <w:rFonts w:hint="eastAsia"/>
          <w:sz w:val="30"/>
          <w:szCs w:val="30"/>
        </w:rPr>
        <w:t>出</w:t>
      </w:r>
      <w:r w:rsidR="002378D5">
        <w:rPr>
          <w:rFonts w:hint="eastAsia"/>
          <w:sz w:val="30"/>
          <w:szCs w:val="30"/>
        </w:rPr>
        <w:t>各系统的性能。</w:t>
      </w:r>
    </w:p>
    <w:p w14:paraId="504087B4" w14:textId="2143C1BF" w:rsidR="00123022" w:rsidRDefault="00875BB4" w:rsidP="0058213E">
      <w:pPr>
        <w:pStyle w:val="2"/>
        <w:spacing w:line="360" w:lineRule="auto"/>
      </w:pPr>
      <w:bookmarkStart w:id="7" w:name="_Toc483300919"/>
      <w:bookmarkStart w:id="8" w:name="_Toc483301394"/>
      <w:r>
        <w:rPr>
          <w:rFonts w:hint="eastAsia"/>
        </w:rPr>
        <w:t xml:space="preserve">2.2 </w:t>
      </w:r>
      <w:r w:rsidR="006713CF">
        <w:rPr>
          <w:rFonts w:hint="eastAsia"/>
        </w:rPr>
        <w:t>测试场景</w:t>
      </w:r>
      <w:r w:rsidR="00145310">
        <w:rPr>
          <w:rFonts w:hint="eastAsia"/>
        </w:rPr>
        <w:t>模式分类</w:t>
      </w:r>
      <w:bookmarkEnd w:id="7"/>
      <w:bookmarkEnd w:id="8"/>
    </w:p>
    <w:p w14:paraId="2C9C85AA" w14:textId="31233243" w:rsidR="000A2E62" w:rsidRDefault="000A2E62" w:rsidP="0058213E">
      <w:pPr>
        <w:widowControl/>
        <w:spacing w:line="360" w:lineRule="auto"/>
        <w:jc w:val="left"/>
        <w:outlineLvl w:val="2"/>
        <w:rPr>
          <w:sz w:val="28"/>
          <w:szCs w:val="28"/>
        </w:rPr>
      </w:pPr>
      <w:bookmarkStart w:id="9" w:name="_Toc483300920"/>
      <w:bookmarkStart w:id="10" w:name="_Toc483301395"/>
      <w:r>
        <w:rPr>
          <w:rStyle w:val="30"/>
          <w:rFonts w:hint="eastAsia"/>
        </w:rPr>
        <w:t>2.2.1</w:t>
      </w:r>
      <w:r w:rsidR="00DB7307">
        <w:rPr>
          <w:rStyle w:val="30"/>
        </w:rPr>
        <w:t xml:space="preserve"> </w:t>
      </w:r>
      <w:r w:rsidR="001309A1" w:rsidRPr="0068552C">
        <w:rPr>
          <w:rStyle w:val="30"/>
          <w:rFonts w:hint="eastAsia"/>
        </w:rPr>
        <w:t>前提</w:t>
      </w:r>
      <w:bookmarkEnd w:id="9"/>
      <w:bookmarkEnd w:id="10"/>
    </w:p>
    <w:p w14:paraId="5EE6CFDC" w14:textId="0BC0A726" w:rsidR="00231983" w:rsidRDefault="001309A1" w:rsidP="007F246E">
      <w:pPr>
        <w:widowControl/>
        <w:spacing w:line="360" w:lineRule="auto"/>
        <w:ind w:firstLine="420"/>
        <w:jc w:val="left"/>
        <w:rPr>
          <w:sz w:val="30"/>
          <w:szCs w:val="30"/>
        </w:rPr>
      </w:pPr>
      <w:bookmarkStart w:id="11" w:name="_Toc483300921"/>
      <w:r w:rsidRPr="0070259D">
        <w:rPr>
          <w:rFonts w:hint="eastAsia"/>
          <w:sz w:val="28"/>
          <w:szCs w:val="28"/>
        </w:rPr>
        <w:t>有</w:t>
      </w:r>
      <w:commentRangeStart w:id="12"/>
      <w:r w:rsidRPr="0070259D">
        <w:rPr>
          <w:rFonts w:hint="eastAsia"/>
          <w:sz w:val="28"/>
          <w:szCs w:val="28"/>
        </w:rPr>
        <w:t>一周的历史数据</w:t>
      </w:r>
      <w:bookmarkEnd w:id="11"/>
      <w:commentRangeEnd w:id="12"/>
      <w:r w:rsidR="006713CF">
        <w:rPr>
          <w:rStyle w:val="aa"/>
        </w:rPr>
        <w:commentReference w:id="12"/>
      </w:r>
    </w:p>
    <w:p w14:paraId="35A64E5F" w14:textId="5C715DE1" w:rsidR="00CF4950" w:rsidRDefault="00BC74F5" w:rsidP="0058213E">
      <w:pPr>
        <w:pStyle w:val="3"/>
        <w:spacing w:line="360" w:lineRule="auto"/>
      </w:pPr>
      <w:bookmarkStart w:id="13" w:name="_Toc483300922"/>
      <w:bookmarkStart w:id="14" w:name="_Toc483301396"/>
      <w:r>
        <w:rPr>
          <w:rFonts w:hint="eastAsia"/>
        </w:rPr>
        <w:t xml:space="preserve">2.2.2 </w:t>
      </w:r>
      <w:r w:rsidR="00CF4950">
        <w:rPr>
          <w:rFonts w:hint="eastAsia"/>
        </w:rPr>
        <w:t>各列定义解释</w:t>
      </w:r>
      <w:bookmarkEnd w:id="13"/>
      <w:bookmarkEnd w:id="14"/>
    </w:p>
    <w:p w14:paraId="194DCB38" w14:textId="02DFDEE7" w:rsidR="00CF4950" w:rsidRDefault="00CF4950" w:rsidP="0058213E">
      <w:pPr>
        <w:widowControl/>
        <w:spacing w:line="360" w:lineRule="auto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模式名称</w:t>
      </w:r>
      <w:r>
        <w:rPr>
          <w:rFonts w:hint="eastAsia"/>
          <w:sz w:val="30"/>
          <w:szCs w:val="30"/>
        </w:rPr>
        <w:t>:</w:t>
      </w:r>
      <w:r w:rsidR="006D565E">
        <w:rPr>
          <w:rFonts w:hint="eastAsia"/>
          <w:sz w:val="30"/>
          <w:szCs w:val="30"/>
        </w:rPr>
        <w:t>测试场景</w:t>
      </w:r>
      <w:r>
        <w:rPr>
          <w:rFonts w:hint="eastAsia"/>
          <w:sz w:val="30"/>
          <w:szCs w:val="30"/>
        </w:rPr>
        <w:t>模式的名称</w:t>
      </w:r>
      <w:r>
        <w:rPr>
          <w:rFonts w:hint="eastAsia"/>
          <w:sz w:val="30"/>
          <w:szCs w:val="30"/>
        </w:rPr>
        <w:t xml:space="preserve"> </w:t>
      </w:r>
    </w:p>
    <w:p w14:paraId="1120587A" w14:textId="7FB054B9" w:rsidR="00CF4950" w:rsidRDefault="00CF4950" w:rsidP="0058213E">
      <w:pPr>
        <w:widowControl/>
        <w:spacing w:line="360" w:lineRule="auto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查询</w:t>
      </w:r>
      <w:r w:rsidR="00DC09CA">
        <w:rPr>
          <w:rFonts w:hint="eastAsia"/>
          <w:sz w:val="30"/>
          <w:szCs w:val="30"/>
        </w:rPr>
        <w:t>负载</w:t>
      </w:r>
      <w:r>
        <w:rPr>
          <w:rFonts w:hint="eastAsia"/>
          <w:sz w:val="30"/>
          <w:szCs w:val="30"/>
        </w:rPr>
        <w:t>压力</w:t>
      </w:r>
      <w:r>
        <w:rPr>
          <w:rFonts w:hint="eastAsia"/>
          <w:sz w:val="30"/>
          <w:szCs w:val="30"/>
        </w:rPr>
        <w:t>:</w:t>
      </w:r>
      <w:r w:rsidR="00DC09CA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这种模式下，每秒的聚合</w:t>
      </w:r>
      <w:r w:rsidR="00FC3C75">
        <w:rPr>
          <w:rFonts w:hint="eastAsia"/>
          <w:sz w:val="30"/>
          <w:szCs w:val="30"/>
        </w:rPr>
        <w:t>查</w:t>
      </w:r>
      <w:r w:rsidR="001F5766">
        <w:rPr>
          <w:rFonts w:hint="eastAsia"/>
          <w:sz w:val="30"/>
          <w:szCs w:val="30"/>
        </w:rPr>
        <w:t>询</w:t>
      </w:r>
      <w:r w:rsidR="00FC3C75">
        <w:rPr>
          <w:rFonts w:hint="eastAsia"/>
          <w:sz w:val="30"/>
          <w:szCs w:val="30"/>
        </w:rPr>
        <w:t>次数</w:t>
      </w:r>
      <w:r w:rsidR="00DC09CA">
        <w:rPr>
          <w:rFonts w:hint="eastAsia"/>
          <w:sz w:val="30"/>
          <w:szCs w:val="30"/>
        </w:rPr>
        <w:t>(</w:t>
      </w:r>
      <w:r w:rsidR="00A14886">
        <w:rPr>
          <w:rFonts w:hint="eastAsia"/>
          <w:sz w:val="30"/>
          <w:szCs w:val="30"/>
        </w:rPr>
        <w:t>times/s</w:t>
      </w:r>
      <w:r w:rsidR="00DC09CA">
        <w:rPr>
          <w:rFonts w:hint="eastAsia"/>
          <w:sz w:val="30"/>
          <w:szCs w:val="30"/>
        </w:rPr>
        <w:t>)</w:t>
      </w:r>
    </w:p>
    <w:p w14:paraId="134CF691" w14:textId="2AAF43B4" w:rsidR="00FC3C75" w:rsidRDefault="00FC3C75" w:rsidP="0058213E">
      <w:pPr>
        <w:widowControl/>
        <w:spacing w:line="360" w:lineRule="auto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写入</w:t>
      </w:r>
      <w:r w:rsidR="00DC09CA">
        <w:rPr>
          <w:rFonts w:hint="eastAsia"/>
          <w:sz w:val="30"/>
          <w:szCs w:val="30"/>
        </w:rPr>
        <w:t>负载</w:t>
      </w:r>
      <w:r>
        <w:rPr>
          <w:rFonts w:hint="eastAsia"/>
          <w:sz w:val="30"/>
          <w:szCs w:val="30"/>
        </w:rPr>
        <w:t>压力</w:t>
      </w:r>
      <w:r w:rsidR="006A2093">
        <w:rPr>
          <w:rFonts w:hint="eastAsia"/>
          <w:sz w:val="30"/>
          <w:szCs w:val="30"/>
        </w:rPr>
        <w:t>:</w:t>
      </w:r>
      <w:r w:rsidR="00DC09CA">
        <w:rPr>
          <w:rFonts w:hint="eastAsia"/>
          <w:sz w:val="30"/>
          <w:szCs w:val="30"/>
        </w:rPr>
        <w:t xml:space="preserve"> </w:t>
      </w:r>
      <w:r w:rsidR="006A2093">
        <w:rPr>
          <w:rFonts w:hint="eastAsia"/>
          <w:sz w:val="30"/>
          <w:szCs w:val="30"/>
        </w:rPr>
        <w:t>这种模式下，每秒的写入</w:t>
      </w:r>
      <w:r w:rsidR="0032008C">
        <w:rPr>
          <w:rFonts w:hint="eastAsia"/>
          <w:sz w:val="30"/>
          <w:szCs w:val="30"/>
        </w:rPr>
        <w:t>数据点</w:t>
      </w:r>
      <w:r w:rsidR="001F5766">
        <w:rPr>
          <w:rFonts w:hint="eastAsia"/>
          <w:sz w:val="30"/>
          <w:szCs w:val="30"/>
        </w:rPr>
        <w:t>数</w:t>
      </w:r>
      <w:r w:rsidR="00555776">
        <w:rPr>
          <w:rFonts w:hint="eastAsia"/>
          <w:sz w:val="30"/>
          <w:szCs w:val="30"/>
        </w:rPr>
        <w:t>(</w:t>
      </w:r>
      <w:r w:rsidR="00555776">
        <w:rPr>
          <w:sz w:val="30"/>
          <w:szCs w:val="30"/>
        </w:rPr>
        <w:t>points/s</w:t>
      </w:r>
      <w:r w:rsidR="00555776">
        <w:rPr>
          <w:rFonts w:hint="eastAsia"/>
          <w:sz w:val="30"/>
          <w:szCs w:val="30"/>
        </w:rPr>
        <w:t>)</w:t>
      </w:r>
    </w:p>
    <w:p w14:paraId="3A10D7C1" w14:textId="29E147AE" w:rsidR="00F35ED1" w:rsidRDefault="00F35ED1" w:rsidP="0058213E">
      <w:pPr>
        <w:widowControl/>
        <w:spacing w:line="360" w:lineRule="auto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应用</w:t>
      </w:r>
      <w:r w:rsidR="003437E5">
        <w:rPr>
          <w:rFonts w:hint="eastAsia"/>
          <w:sz w:val="30"/>
          <w:szCs w:val="30"/>
        </w:rPr>
        <w:t>测试项</w:t>
      </w:r>
      <w:r w:rsidR="006D565E">
        <w:rPr>
          <w:rFonts w:hint="eastAsia"/>
          <w:sz w:val="30"/>
          <w:szCs w:val="30"/>
        </w:rPr>
        <w:t>：</w:t>
      </w:r>
      <w:r w:rsidR="000B32C1">
        <w:rPr>
          <w:rFonts w:hint="eastAsia"/>
          <w:sz w:val="30"/>
          <w:szCs w:val="30"/>
        </w:rPr>
        <w:t>这种模式的应用场景，所用于的测试项</w:t>
      </w:r>
    </w:p>
    <w:p w14:paraId="42E8EC10" w14:textId="0ABD506F" w:rsidR="005D0B79" w:rsidRDefault="005D0B79" w:rsidP="00CA15B8">
      <w:pPr>
        <w:pStyle w:val="3"/>
      </w:pPr>
      <w:bookmarkStart w:id="15" w:name="_Toc483300923"/>
      <w:bookmarkStart w:id="16" w:name="_Toc483301397"/>
      <w:r>
        <w:rPr>
          <w:rFonts w:hint="eastAsia"/>
        </w:rPr>
        <w:t xml:space="preserve">2.2.3 </w:t>
      </w:r>
      <w:r>
        <w:rPr>
          <w:rFonts w:hint="eastAsia"/>
        </w:rPr>
        <w:t>压力模式</w:t>
      </w:r>
      <w:r w:rsidR="005D410F">
        <w:rPr>
          <w:rFonts w:hint="eastAsia"/>
        </w:rPr>
        <w:t>明细</w:t>
      </w:r>
      <w:bookmarkEnd w:id="15"/>
      <w:bookmarkEnd w:id="16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F2E93" w14:paraId="418C7C4A" w14:textId="77777777" w:rsidTr="00BF2E93">
        <w:tc>
          <w:tcPr>
            <w:tcW w:w="2074" w:type="dxa"/>
          </w:tcPr>
          <w:p w14:paraId="44D6D388" w14:textId="3B917E1B" w:rsidR="00BF2E93" w:rsidRDefault="00BF2E93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模式名称</w:t>
            </w:r>
          </w:p>
        </w:tc>
        <w:tc>
          <w:tcPr>
            <w:tcW w:w="2074" w:type="dxa"/>
          </w:tcPr>
          <w:p w14:paraId="007DE8D8" w14:textId="7A948B45" w:rsidR="00BF2E93" w:rsidRDefault="00BF2E93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commentRangeStart w:id="17"/>
            <w:r>
              <w:rPr>
                <w:rFonts w:hint="eastAsia"/>
                <w:sz w:val="30"/>
                <w:szCs w:val="30"/>
              </w:rPr>
              <w:t>查询压力</w:t>
            </w:r>
          </w:p>
        </w:tc>
        <w:tc>
          <w:tcPr>
            <w:tcW w:w="2074" w:type="dxa"/>
          </w:tcPr>
          <w:p w14:paraId="795A512D" w14:textId="228EBC3B" w:rsidR="00BF2E93" w:rsidRDefault="00BF2E93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写入压力</w:t>
            </w:r>
            <w:commentRangeEnd w:id="17"/>
            <w:r w:rsidR="006D565E">
              <w:rPr>
                <w:rStyle w:val="aa"/>
              </w:rPr>
              <w:commentReference w:id="17"/>
            </w:r>
          </w:p>
        </w:tc>
        <w:tc>
          <w:tcPr>
            <w:tcW w:w="2074" w:type="dxa"/>
          </w:tcPr>
          <w:p w14:paraId="18E919B9" w14:textId="062D91DB" w:rsidR="00BF2E93" w:rsidRDefault="00BF2E93" w:rsidP="003437E5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应用</w:t>
            </w:r>
            <w:r w:rsidR="003437E5">
              <w:rPr>
                <w:rFonts w:hint="eastAsia"/>
                <w:sz w:val="30"/>
                <w:szCs w:val="30"/>
              </w:rPr>
              <w:t>测试项</w:t>
            </w:r>
          </w:p>
        </w:tc>
      </w:tr>
      <w:tr w:rsidR="00BF2E93" w14:paraId="72DBB6C0" w14:textId="77777777" w:rsidTr="00BF2E93">
        <w:tc>
          <w:tcPr>
            <w:tcW w:w="2074" w:type="dxa"/>
          </w:tcPr>
          <w:p w14:paraId="4588F18F" w14:textId="1C679C72" w:rsidR="00BF2E93" w:rsidRDefault="00144F32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commentRangeStart w:id="18"/>
            <w:r>
              <w:rPr>
                <w:rFonts w:hint="eastAsia"/>
                <w:sz w:val="30"/>
                <w:szCs w:val="30"/>
              </w:rPr>
              <w:t>模式一</w:t>
            </w:r>
          </w:p>
        </w:tc>
        <w:tc>
          <w:tcPr>
            <w:tcW w:w="2074" w:type="dxa"/>
          </w:tcPr>
          <w:p w14:paraId="31A7CA26" w14:textId="08121592" w:rsidR="00BF2E93" w:rsidRDefault="00035B05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</w:t>
            </w:r>
          </w:p>
        </w:tc>
        <w:tc>
          <w:tcPr>
            <w:tcW w:w="2074" w:type="dxa"/>
          </w:tcPr>
          <w:p w14:paraId="0D02ED6C" w14:textId="58EB2D4C" w:rsidR="00BF2E93" w:rsidRDefault="008E4750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del w:id="19" w:author="1026" w:date="2017-05-23T15:41:00Z">
              <w:r w:rsidDel="006D565E">
                <w:rPr>
                  <w:rFonts w:hint="eastAsia"/>
                  <w:sz w:val="30"/>
                  <w:szCs w:val="30"/>
                </w:rPr>
                <w:delText>0</w:delText>
              </w:r>
              <w:commentRangeEnd w:id="18"/>
              <w:r w:rsidR="006D565E" w:rsidDel="006D565E">
                <w:rPr>
                  <w:rStyle w:val="aa"/>
                </w:rPr>
                <w:commentReference w:id="18"/>
              </w:r>
            </w:del>
            <w:ins w:id="20" w:author="1026" w:date="2017-05-23T15:41:00Z">
              <w:r w:rsidR="006D565E">
                <w:rPr>
                  <w:rFonts w:hint="eastAsia"/>
                  <w:sz w:val="30"/>
                  <w:szCs w:val="30"/>
                </w:rPr>
                <w:t>1</w:t>
              </w:r>
            </w:ins>
          </w:p>
        </w:tc>
        <w:tc>
          <w:tcPr>
            <w:tcW w:w="2074" w:type="dxa"/>
          </w:tcPr>
          <w:p w14:paraId="445B0500" w14:textId="1C7EFA2D" w:rsidR="00BF2E93" w:rsidRDefault="000C2D19" w:rsidP="00B96E0F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1.1.3</w:t>
            </w:r>
            <w:r w:rsidR="00C15E69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1.1.4</w:t>
            </w:r>
            <w:r>
              <w:rPr>
                <w:rFonts w:hint="eastAsia"/>
                <w:sz w:val="30"/>
                <w:szCs w:val="30"/>
              </w:rPr>
              <w:t>，</w:t>
            </w:r>
            <w:r w:rsidR="00424EAD">
              <w:rPr>
                <w:rFonts w:hint="eastAsia"/>
                <w:sz w:val="30"/>
                <w:szCs w:val="30"/>
              </w:rPr>
              <w:t>1.1.5</w:t>
            </w:r>
            <w:r w:rsidR="00FE0013">
              <w:rPr>
                <w:rFonts w:hint="eastAsia"/>
                <w:sz w:val="30"/>
                <w:szCs w:val="30"/>
              </w:rPr>
              <w:t>，</w:t>
            </w:r>
            <w:r w:rsidR="00FE0013">
              <w:rPr>
                <w:rFonts w:hint="eastAsia"/>
                <w:sz w:val="30"/>
                <w:szCs w:val="30"/>
              </w:rPr>
              <w:t>2.2.1</w:t>
            </w:r>
            <w:r w:rsidR="00B96E0F">
              <w:rPr>
                <w:rFonts w:hint="eastAsia"/>
                <w:sz w:val="30"/>
                <w:szCs w:val="30"/>
              </w:rPr>
              <w:t>，</w:t>
            </w:r>
            <w:r w:rsidR="00FE0013">
              <w:rPr>
                <w:rFonts w:hint="eastAsia"/>
                <w:sz w:val="30"/>
                <w:szCs w:val="30"/>
              </w:rPr>
              <w:t>2.2.2</w:t>
            </w:r>
          </w:p>
        </w:tc>
      </w:tr>
      <w:tr w:rsidR="00BF2E93" w14:paraId="22674A44" w14:textId="77777777" w:rsidTr="00BF2E93">
        <w:tc>
          <w:tcPr>
            <w:tcW w:w="2074" w:type="dxa"/>
          </w:tcPr>
          <w:p w14:paraId="71FED736" w14:textId="633185FB" w:rsidR="00BF2E93" w:rsidRDefault="006F05F8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lastRenderedPageBreak/>
              <w:t>模式二</w:t>
            </w:r>
          </w:p>
        </w:tc>
        <w:tc>
          <w:tcPr>
            <w:tcW w:w="2074" w:type="dxa"/>
          </w:tcPr>
          <w:p w14:paraId="58932F5F" w14:textId="4A6F82EC" w:rsidR="00BF2E93" w:rsidRDefault="00012AB0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</w:t>
            </w:r>
          </w:p>
        </w:tc>
        <w:tc>
          <w:tcPr>
            <w:tcW w:w="2074" w:type="dxa"/>
          </w:tcPr>
          <w:p w14:paraId="218D39FD" w14:textId="3040E31F" w:rsidR="00BF2E93" w:rsidRDefault="00AA6B28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</w:t>
            </w:r>
          </w:p>
        </w:tc>
        <w:tc>
          <w:tcPr>
            <w:tcW w:w="2074" w:type="dxa"/>
          </w:tcPr>
          <w:p w14:paraId="41F656A8" w14:textId="416BBB9B" w:rsidR="00BF2E93" w:rsidRDefault="00E700FB" w:rsidP="002C4B3F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1.1.4</w:t>
            </w:r>
            <w:r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1.1.5</w:t>
            </w:r>
            <w:r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2.2.1</w:t>
            </w:r>
          </w:p>
        </w:tc>
      </w:tr>
      <w:tr w:rsidR="00BF2E93" w14:paraId="4725B69C" w14:textId="77777777" w:rsidTr="00BF2E93">
        <w:tc>
          <w:tcPr>
            <w:tcW w:w="2074" w:type="dxa"/>
          </w:tcPr>
          <w:p w14:paraId="6F98E75F" w14:textId="6FD19727" w:rsidR="00BF2E93" w:rsidRDefault="006F05F8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模式三</w:t>
            </w:r>
          </w:p>
        </w:tc>
        <w:tc>
          <w:tcPr>
            <w:tcW w:w="2074" w:type="dxa"/>
          </w:tcPr>
          <w:p w14:paraId="57F10B17" w14:textId="1E08BC56" w:rsidR="00BF2E93" w:rsidRDefault="00335E9E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</w:t>
            </w:r>
          </w:p>
        </w:tc>
        <w:tc>
          <w:tcPr>
            <w:tcW w:w="2074" w:type="dxa"/>
          </w:tcPr>
          <w:p w14:paraId="55435AA1" w14:textId="4455EC36" w:rsidR="00BF2E93" w:rsidRDefault="00AA6B28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100</w:t>
            </w:r>
          </w:p>
        </w:tc>
        <w:tc>
          <w:tcPr>
            <w:tcW w:w="2074" w:type="dxa"/>
          </w:tcPr>
          <w:p w14:paraId="13F8B433" w14:textId="579B94EB" w:rsidR="00BF2E93" w:rsidRDefault="00734223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1.1.4</w:t>
            </w:r>
            <w:r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1.1.5</w:t>
            </w:r>
            <w:r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2.2.1</w:t>
            </w:r>
          </w:p>
        </w:tc>
      </w:tr>
      <w:tr w:rsidR="00BF2E93" w14:paraId="1E46ECAB" w14:textId="77777777" w:rsidTr="00BF2E93">
        <w:tc>
          <w:tcPr>
            <w:tcW w:w="2074" w:type="dxa"/>
          </w:tcPr>
          <w:p w14:paraId="0CDB4D5A" w14:textId="34491C65" w:rsidR="00BF2E93" w:rsidRDefault="006F05F8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模式四</w:t>
            </w:r>
          </w:p>
        </w:tc>
        <w:tc>
          <w:tcPr>
            <w:tcW w:w="2074" w:type="dxa"/>
          </w:tcPr>
          <w:p w14:paraId="54331E88" w14:textId="502E040F" w:rsidR="00BF2E93" w:rsidRDefault="00335E9E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commentRangeStart w:id="21"/>
            <w:r>
              <w:rPr>
                <w:rFonts w:hint="eastAsia"/>
                <w:sz w:val="30"/>
                <w:szCs w:val="30"/>
              </w:rPr>
              <w:t>0</w:t>
            </w:r>
            <w:commentRangeEnd w:id="21"/>
            <w:r w:rsidR="006D565E">
              <w:rPr>
                <w:rStyle w:val="aa"/>
              </w:rPr>
              <w:commentReference w:id="21"/>
            </w:r>
          </w:p>
        </w:tc>
        <w:tc>
          <w:tcPr>
            <w:tcW w:w="2074" w:type="dxa"/>
          </w:tcPr>
          <w:p w14:paraId="48272105" w14:textId="2F53A631" w:rsidR="00BF2E93" w:rsidRDefault="00AA6B28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1000</w:t>
            </w:r>
          </w:p>
        </w:tc>
        <w:tc>
          <w:tcPr>
            <w:tcW w:w="2074" w:type="dxa"/>
          </w:tcPr>
          <w:p w14:paraId="202A9FF3" w14:textId="5A45C4BD" w:rsidR="00BF2E93" w:rsidRDefault="00CE17AE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1.1.4</w:t>
            </w:r>
            <w:r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1.1.5</w:t>
            </w:r>
            <w:r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2.2.1</w:t>
            </w:r>
          </w:p>
        </w:tc>
      </w:tr>
      <w:tr w:rsidR="00211608" w14:paraId="2DB951CE" w14:textId="77777777" w:rsidTr="00BF2E93">
        <w:tc>
          <w:tcPr>
            <w:tcW w:w="2074" w:type="dxa"/>
          </w:tcPr>
          <w:p w14:paraId="21F22939" w14:textId="5B7828F4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模式五</w:t>
            </w:r>
          </w:p>
        </w:tc>
        <w:tc>
          <w:tcPr>
            <w:tcW w:w="2074" w:type="dxa"/>
          </w:tcPr>
          <w:p w14:paraId="62244606" w14:textId="4FBCA539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</w:t>
            </w:r>
          </w:p>
        </w:tc>
        <w:tc>
          <w:tcPr>
            <w:tcW w:w="2074" w:type="dxa"/>
          </w:tcPr>
          <w:p w14:paraId="249F379D" w14:textId="5135AD13" w:rsidR="00211608" w:rsidRDefault="006D565E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ins w:id="22" w:author="1026" w:date="2017-05-23T15:41:00Z">
              <w:r>
                <w:rPr>
                  <w:rFonts w:hint="eastAsia"/>
                  <w:sz w:val="30"/>
                  <w:szCs w:val="30"/>
                </w:rPr>
                <w:t>1</w:t>
              </w:r>
            </w:ins>
            <w:del w:id="23" w:author="1026" w:date="2017-05-23T15:41:00Z">
              <w:r w:rsidR="00211608" w:rsidDel="006D565E">
                <w:rPr>
                  <w:rFonts w:hint="eastAsia"/>
                  <w:sz w:val="30"/>
                  <w:szCs w:val="30"/>
                </w:rPr>
                <w:delText>0</w:delText>
              </w:r>
            </w:del>
          </w:p>
        </w:tc>
        <w:tc>
          <w:tcPr>
            <w:tcW w:w="2074" w:type="dxa"/>
          </w:tcPr>
          <w:p w14:paraId="0B2536F0" w14:textId="3591336C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1.1.3</w:t>
            </w:r>
            <w:r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1.1.4</w:t>
            </w:r>
            <w:r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1.1.5</w:t>
            </w:r>
            <w:r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2.2.1</w:t>
            </w:r>
            <w:r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2.2.2</w:t>
            </w:r>
          </w:p>
        </w:tc>
      </w:tr>
      <w:tr w:rsidR="00211608" w14:paraId="5188F4F9" w14:textId="77777777" w:rsidTr="00BF2E93">
        <w:tc>
          <w:tcPr>
            <w:tcW w:w="2074" w:type="dxa"/>
          </w:tcPr>
          <w:p w14:paraId="398423A7" w14:textId="6B235AFA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模式六</w:t>
            </w:r>
          </w:p>
        </w:tc>
        <w:tc>
          <w:tcPr>
            <w:tcW w:w="2074" w:type="dxa"/>
          </w:tcPr>
          <w:p w14:paraId="1D589304" w14:textId="131B5360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</w:t>
            </w:r>
          </w:p>
        </w:tc>
        <w:tc>
          <w:tcPr>
            <w:tcW w:w="2074" w:type="dxa"/>
          </w:tcPr>
          <w:p w14:paraId="6A0CAFA8" w14:textId="5B7509BA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</w:t>
            </w:r>
          </w:p>
        </w:tc>
        <w:tc>
          <w:tcPr>
            <w:tcW w:w="2074" w:type="dxa"/>
          </w:tcPr>
          <w:p w14:paraId="03BBAA82" w14:textId="1E6E8D14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1.1.4</w:t>
            </w:r>
            <w:r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1.1.5</w:t>
            </w:r>
            <w:r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2.2.1</w:t>
            </w:r>
          </w:p>
        </w:tc>
      </w:tr>
      <w:tr w:rsidR="00211608" w14:paraId="5703E150" w14:textId="77777777" w:rsidTr="00BF2E93">
        <w:tc>
          <w:tcPr>
            <w:tcW w:w="2074" w:type="dxa"/>
          </w:tcPr>
          <w:p w14:paraId="0E2AD3B2" w14:textId="2F0D340F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模式七</w:t>
            </w:r>
          </w:p>
        </w:tc>
        <w:tc>
          <w:tcPr>
            <w:tcW w:w="2074" w:type="dxa"/>
          </w:tcPr>
          <w:p w14:paraId="1C0801F9" w14:textId="1A5A5149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</w:t>
            </w:r>
          </w:p>
        </w:tc>
        <w:tc>
          <w:tcPr>
            <w:tcW w:w="2074" w:type="dxa"/>
          </w:tcPr>
          <w:p w14:paraId="7A406AAC" w14:textId="3403047B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100</w:t>
            </w:r>
          </w:p>
        </w:tc>
        <w:tc>
          <w:tcPr>
            <w:tcW w:w="2074" w:type="dxa"/>
          </w:tcPr>
          <w:p w14:paraId="144931B0" w14:textId="1226FFC0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1.1.4</w:t>
            </w:r>
            <w:r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1.1.5</w:t>
            </w:r>
            <w:r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2.2.1</w:t>
            </w:r>
          </w:p>
        </w:tc>
      </w:tr>
      <w:tr w:rsidR="00211608" w14:paraId="1B97B204" w14:textId="77777777" w:rsidTr="00BF2E93">
        <w:tc>
          <w:tcPr>
            <w:tcW w:w="2074" w:type="dxa"/>
          </w:tcPr>
          <w:p w14:paraId="4AE792A1" w14:textId="01A67FA7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模式八</w:t>
            </w:r>
          </w:p>
        </w:tc>
        <w:tc>
          <w:tcPr>
            <w:tcW w:w="2074" w:type="dxa"/>
          </w:tcPr>
          <w:p w14:paraId="30F0F8CA" w14:textId="15ED14F8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</w:t>
            </w:r>
          </w:p>
        </w:tc>
        <w:tc>
          <w:tcPr>
            <w:tcW w:w="2074" w:type="dxa"/>
          </w:tcPr>
          <w:p w14:paraId="2785301B" w14:textId="72CFA957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1000</w:t>
            </w:r>
          </w:p>
        </w:tc>
        <w:tc>
          <w:tcPr>
            <w:tcW w:w="2074" w:type="dxa"/>
          </w:tcPr>
          <w:p w14:paraId="3B9343AA" w14:textId="7D2E2729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1.1.4</w:t>
            </w:r>
            <w:r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1.1.5</w:t>
            </w:r>
            <w:r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2.2.1</w:t>
            </w:r>
          </w:p>
        </w:tc>
      </w:tr>
      <w:tr w:rsidR="00211608" w14:paraId="1697208A" w14:textId="77777777" w:rsidTr="00BF2E93">
        <w:tc>
          <w:tcPr>
            <w:tcW w:w="2074" w:type="dxa"/>
          </w:tcPr>
          <w:p w14:paraId="25951474" w14:textId="11B3E064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模式九</w:t>
            </w:r>
          </w:p>
        </w:tc>
        <w:tc>
          <w:tcPr>
            <w:tcW w:w="2074" w:type="dxa"/>
          </w:tcPr>
          <w:p w14:paraId="633E672D" w14:textId="434A3174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100</w:t>
            </w:r>
          </w:p>
        </w:tc>
        <w:tc>
          <w:tcPr>
            <w:tcW w:w="2074" w:type="dxa"/>
          </w:tcPr>
          <w:p w14:paraId="6C091CA9" w14:textId="133DA465" w:rsidR="00211608" w:rsidRDefault="006D565E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ins w:id="24" w:author="1026" w:date="2017-05-23T15:41:00Z">
              <w:r>
                <w:rPr>
                  <w:rFonts w:hint="eastAsia"/>
                  <w:sz w:val="30"/>
                  <w:szCs w:val="30"/>
                </w:rPr>
                <w:t>1</w:t>
              </w:r>
            </w:ins>
            <w:del w:id="25" w:author="1026" w:date="2017-05-23T15:41:00Z">
              <w:r w:rsidR="00211608" w:rsidDel="006D565E">
                <w:rPr>
                  <w:rFonts w:hint="eastAsia"/>
                  <w:sz w:val="30"/>
                  <w:szCs w:val="30"/>
                </w:rPr>
                <w:delText>0</w:delText>
              </w:r>
            </w:del>
          </w:p>
        </w:tc>
        <w:tc>
          <w:tcPr>
            <w:tcW w:w="2074" w:type="dxa"/>
          </w:tcPr>
          <w:p w14:paraId="349D6E24" w14:textId="3FCB40EE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1.1.3</w:t>
            </w:r>
            <w:r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1.1.4</w:t>
            </w:r>
            <w:r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1.1.5</w:t>
            </w:r>
            <w:r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2.2.1</w:t>
            </w:r>
            <w:r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2.2.2</w:t>
            </w:r>
          </w:p>
        </w:tc>
      </w:tr>
      <w:tr w:rsidR="00211608" w14:paraId="08477004" w14:textId="77777777" w:rsidTr="00BF2E93">
        <w:tc>
          <w:tcPr>
            <w:tcW w:w="2074" w:type="dxa"/>
          </w:tcPr>
          <w:p w14:paraId="3EC81038" w14:textId="2EA27DE9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模式十</w:t>
            </w:r>
          </w:p>
        </w:tc>
        <w:tc>
          <w:tcPr>
            <w:tcW w:w="2074" w:type="dxa"/>
          </w:tcPr>
          <w:p w14:paraId="1C231621" w14:textId="1058144C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100</w:t>
            </w:r>
          </w:p>
        </w:tc>
        <w:tc>
          <w:tcPr>
            <w:tcW w:w="2074" w:type="dxa"/>
          </w:tcPr>
          <w:p w14:paraId="0914A50B" w14:textId="5D68D887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</w:t>
            </w:r>
          </w:p>
        </w:tc>
        <w:tc>
          <w:tcPr>
            <w:tcW w:w="2074" w:type="dxa"/>
          </w:tcPr>
          <w:p w14:paraId="780C3B2F" w14:textId="7386D0A9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1.1.4</w:t>
            </w:r>
            <w:r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1.1.5</w:t>
            </w:r>
            <w:r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2.2.1</w:t>
            </w:r>
          </w:p>
        </w:tc>
      </w:tr>
      <w:tr w:rsidR="00211608" w14:paraId="771E2D4A" w14:textId="77777777" w:rsidTr="00BF2E93">
        <w:tc>
          <w:tcPr>
            <w:tcW w:w="2074" w:type="dxa"/>
          </w:tcPr>
          <w:p w14:paraId="37A0F955" w14:textId="77A15115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模式十一</w:t>
            </w:r>
          </w:p>
        </w:tc>
        <w:tc>
          <w:tcPr>
            <w:tcW w:w="2074" w:type="dxa"/>
          </w:tcPr>
          <w:p w14:paraId="358A0E57" w14:textId="1E0F6354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100</w:t>
            </w:r>
          </w:p>
        </w:tc>
        <w:tc>
          <w:tcPr>
            <w:tcW w:w="2074" w:type="dxa"/>
          </w:tcPr>
          <w:p w14:paraId="0C54FEFE" w14:textId="1A4797F9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100</w:t>
            </w:r>
          </w:p>
        </w:tc>
        <w:tc>
          <w:tcPr>
            <w:tcW w:w="2074" w:type="dxa"/>
          </w:tcPr>
          <w:p w14:paraId="33C71284" w14:textId="15FFDA4F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1.1.4</w:t>
            </w:r>
            <w:r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1.1.5</w:t>
            </w:r>
            <w:r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2.2.1</w:t>
            </w:r>
          </w:p>
        </w:tc>
      </w:tr>
      <w:tr w:rsidR="00211608" w14:paraId="4A036E79" w14:textId="77777777" w:rsidTr="00BF2E93">
        <w:tc>
          <w:tcPr>
            <w:tcW w:w="2074" w:type="dxa"/>
          </w:tcPr>
          <w:p w14:paraId="5BBC59D4" w14:textId="60DF4F4F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lastRenderedPageBreak/>
              <w:t>模式十二</w:t>
            </w:r>
          </w:p>
        </w:tc>
        <w:tc>
          <w:tcPr>
            <w:tcW w:w="2074" w:type="dxa"/>
          </w:tcPr>
          <w:p w14:paraId="63CF1439" w14:textId="4F625E70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100</w:t>
            </w:r>
          </w:p>
        </w:tc>
        <w:tc>
          <w:tcPr>
            <w:tcW w:w="2074" w:type="dxa"/>
          </w:tcPr>
          <w:p w14:paraId="1A47B25D" w14:textId="479DF8A2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1000</w:t>
            </w:r>
          </w:p>
        </w:tc>
        <w:tc>
          <w:tcPr>
            <w:tcW w:w="2074" w:type="dxa"/>
          </w:tcPr>
          <w:p w14:paraId="4B926397" w14:textId="1366C65E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1.1.4</w:t>
            </w:r>
            <w:r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1.1.5</w:t>
            </w:r>
            <w:r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2.2.1</w:t>
            </w:r>
          </w:p>
        </w:tc>
      </w:tr>
    </w:tbl>
    <w:p w14:paraId="31F5B573" w14:textId="56A2EBB7" w:rsidR="003E4A2B" w:rsidRDefault="003E4A2B" w:rsidP="0058213E">
      <w:pPr>
        <w:widowControl/>
        <w:spacing w:line="360" w:lineRule="auto"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092D231A" w14:textId="77777777" w:rsidR="00A70733" w:rsidRDefault="00A70733" w:rsidP="0058213E">
      <w:pPr>
        <w:widowControl/>
        <w:spacing w:line="360" w:lineRule="auto"/>
        <w:jc w:val="left"/>
        <w:rPr>
          <w:b/>
          <w:bCs/>
          <w:kern w:val="44"/>
          <w:sz w:val="30"/>
          <w:szCs w:val="30"/>
        </w:rPr>
      </w:pPr>
    </w:p>
    <w:p w14:paraId="4ED37DFD" w14:textId="530B03A7" w:rsidR="00B50947" w:rsidRDefault="00F557E4" w:rsidP="0058213E">
      <w:pPr>
        <w:pStyle w:val="1"/>
        <w:spacing w:line="360" w:lineRule="auto"/>
        <w:rPr>
          <w:sz w:val="30"/>
          <w:szCs w:val="30"/>
        </w:rPr>
      </w:pPr>
      <w:bookmarkStart w:id="26" w:name="_Toc483300924"/>
      <w:bookmarkStart w:id="27" w:name="_Toc483301398"/>
      <w:r>
        <w:rPr>
          <w:sz w:val="30"/>
          <w:szCs w:val="30"/>
        </w:rPr>
        <w:t>3.</w:t>
      </w:r>
      <w:r w:rsidR="0048538F">
        <w:rPr>
          <w:rFonts w:hint="eastAsia"/>
          <w:sz w:val="30"/>
          <w:szCs w:val="30"/>
        </w:rPr>
        <w:t xml:space="preserve"> </w:t>
      </w:r>
      <w:r w:rsidR="000C70AB">
        <w:rPr>
          <w:rFonts w:hint="eastAsia"/>
          <w:sz w:val="30"/>
          <w:szCs w:val="30"/>
        </w:rPr>
        <w:t>测试</w:t>
      </w:r>
      <w:r w:rsidR="000146B6">
        <w:rPr>
          <w:rFonts w:hint="eastAsia"/>
          <w:sz w:val="30"/>
          <w:szCs w:val="30"/>
        </w:rPr>
        <w:t>项</w:t>
      </w:r>
      <w:r w:rsidR="00396E66">
        <w:rPr>
          <w:rFonts w:hint="eastAsia"/>
          <w:sz w:val="30"/>
          <w:szCs w:val="30"/>
        </w:rPr>
        <w:t>的</w:t>
      </w:r>
      <w:r w:rsidR="00CA0343" w:rsidRPr="00264173">
        <w:rPr>
          <w:rFonts w:hint="eastAsia"/>
          <w:sz w:val="30"/>
          <w:szCs w:val="30"/>
        </w:rPr>
        <w:t>需求分析</w:t>
      </w:r>
      <w:bookmarkEnd w:id="26"/>
      <w:bookmarkEnd w:id="27"/>
    </w:p>
    <w:p w14:paraId="1A8B08C0" w14:textId="6E3EC636" w:rsidR="00B2463B" w:rsidRPr="0070400E" w:rsidRDefault="00B2463B" w:rsidP="0058213E">
      <w:pPr>
        <w:spacing w:line="360" w:lineRule="auto"/>
        <w:rPr>
          <w:sz w:val="28"/>
          <w:szCs w:val="28"/>
        </w:rPr>
      </w:pPr>
      <w:r>
        <w:tab/>
      </w:r>
      <w:r w:rsidRPr="0070400E">
        <w:rPr>
          <w:rFonts w:hint="eastAsia"/>
          <w:sz w:val="28"/>
          <w:szCs w:val="28"/>
        </w:rPr>
        <w:t>测试性能指标</w:t>
      </w:r>
      <w:r w:rsidRPr="0070400E">
        <w:rPr>
          <w:rFonts w:hint="eastAsia"/>
          <w:sz w:val="28"/>
          <w:szCs w:val="28"/>
        </w:rPr>
        <w:t>:</w:t>
      </w:r>
      <w:r w:rsidR="00405FC7" w:rsidRPr="0070400E">
        <w:rPr>
          <w:rFonts w:hint="eastAsia"/>
          <w:sz w:val="28"/>
          <w:szCs w:val="28"/>
        </w:rPr>
        <w:t xml:space="preserve"> </w:t>
      </w:r>
      <w:r w:rsidR="00193158">
        <w:rPr>
          <w:rFonts w:hint="eastAsia"/>
          <w:sz w:val="28"/>
          <w:szCs w:val="28"/>
        </w:rPr>
        <w:t>测试项如无特殊说明则性能指标为</w:t>
      </w:r>
      <w:r w:rsidR="00405FC7" w:rsidRPr="0070400E">
        <w:rPr>
          <w:rFonts w:hint="eastAsia"/>
          <w:sz w:val="28"/>
          <w:szCs w:val="28"/>
        </w:rPr>
        <w:t>每秒的数据点数</w:t>
      </w:r>
      <w:r w:rsidR="00405FC7" w:rsidRPr="0070400E">
        <w:rPr>
          <w:rFonts w:hint="eastAsia"/>
          <w:sz w:val="28"/>
          <w:szCs w:val="28"/>
        </w:rPr>
        <w:t xml:space="preserve">  (sensor,</w:t>
      </w:r>
      <w:r w:rsidR="00405FC7" w:rsidRPr="0070400E">
        <w:rPr>
          <w:rFonts w:hint="eastAsia"/>
          <w:sz w:val="28"/>
          <w:szCs w:val="28"/>
        </w:rPr>
        <w:t>有意义的</w:t>
      </w:r>
      <w:r w:rsidR="00405FC7" w:rsidRPr="0070400E">
        <w:rPr>
          <w:rFonts w:hint="eastAsia"/>
          <w:sz w:val="28"/>
          <w:szCs w:val="28"/>
        </w:rPr>
        <w:t>value</w:t>
      </w:r>
      <w:r w:rsidR="00405FC7" w:rsidRPr="0070400E">
        <w:rPr>
          <w:rFonts w:hint="eastAsia"/>
          <w:sz w:val="28"/>
          <w:szCs w:val="28"/>
        </w:rPr>
        <w:t>值</w:t>
      </w:r>
      <w:r w:rsidR="00405FC7" w:rsidRPr="0070400E">
        <w:rPr>
          <w:rFonts w:hint="eastAsia"/>
          <w:sz w:val="28"/>
          <w:szCs w:val="28"/>
        </w:rPr>
        <w:t>)</w:t>
      </w:r>
    </w:p>
    <w:p w14:paraId="439AAB08" w14:textId="52371111" w:rsidR="00B2463B" w:rsidRPr="00B2463B" w:rsidRDefault="00B2463B" w:rsidP="0058213E">
      <w:pPr>
        <w:spacing w:line="360" w:lineRule="auto"/>
      </w:pPr>
      <w:r>
        <w:tab/>
      </w:r>
    </w:p>
    <w:p w14:paraId="22952A6E" w14:textId="77777777" w:rsidR="00EA63D2" w:rsidRPr="00CC5DEE" w:rsidRDefault="009F753F" w:rsidP="0058213E">
      <w:pPr>
        <w:pStyle w:val="2"/>
        <w:spacing w:line="360" w:lineRule="auto"/>
        <w:rPr>
          <w:sz w:val="28"/>
          <w:szCs w:val="28"/>
        </w:rPr>
      </w:pPr>
      <w:bookmarkStart w:id="28" w:name="_Toc483300925"/>
      <w:bookmarkStart w:id="29" w:name="_Toc483301399"/>
      <w:commentRangeStart w:id="30"/>
      <w:r w:rsidRPr="00CC5DEE">
        <w:rPr>
          <w:sz w:val="28"/>
          <w:szCs w:val="28"/>
        </w:rPr>
        <w:t>1.1</w:t>
      </w:r>
      <w:r w:rsidRPr="00CC5DEE">
        <w:rPr>
          <w:rFonts w:hint="eastAsia"/>
          <w:sz w:val="28"/>
          <w:szCs w:val="28"/>
        </w:rPr>
        <w:t xml:space="preserve"> </w:t>
      </w:r>
      <w:r w:rsidR="004C7999" w:rsidRPr="00CC5DEE">
        <w:rPr>
          <w:sz w:val="28"/>
          <w:szCs w:val="28"/>
        </w:rPr>
        <w:t>核心</w:t>
      </w:r>
      <w:r w:rsidR="006F2F3C">
        <w:rPr>
          <w:rFonts w:hint="eastAsia"/>
          <w:sz w:val="28"/>
          <w:szCs w:val="28"/>
        </w:rPr>
        <w:t>测试项</w:t>
      </w:r>
      <w:r w:rsidR="00566AFC" w:rsidRPr="00CC5DEE">
        <w:rPr>
          <w:rFonts w:hint="eastAsia"/>
          <w:sz w:val="28"/>
          <w:szCs w:val="28"/>
        </w:rPr>
        <w:t>(</w:t>
      </w:r>
      <w:r w:rsidR="00566AFC" w:rsidRPr="00CC5DEE">
        <w:rPr>
          <w:rFonts w:hint="eastAsia"/>
          <w:sz w:val="28"/>
          <w:szCs w:val="28"/>
        </w:rPr>
        <w:t>生产中用的较多的功能</w:t>
      </w:r>
      <w:r w:rsidR="00F6285C">
        <w:rPr>
          <w:rFonts w:hint="eastAsia"/>
          <w:sz w:val="28"/>
          <w:szCs w:val="28"/>
        </w:rPr>
        <w:t>，</w:t>
      </w:r>
      <w:r w:rsidR="00F6285C" w:rsidRPr="00E84EE6">
        <w:rPr>
          <w:rFonts w:hint="eastAsia"/>
          <w:sz w:val="28"/>
          <w:szCs w:val="28"/>
        </w:rPr>
        <w:t>读写测试</w:t>
      </w:r>
      <w:r w:rsidR="00566AFC" w:rsidRPr="00CC5DEE">
        <w:rPr>
          <w:rFonts w:hint="eastAsia"/>
          <w:sz w:val="28"/>
          <w:szCs w:val="28"/>
        </w:rPr>
        <w:t>)</w:t>
      </w:r>
      <w:bookmarkEnd w:id="28"/>
      <w:bookmarkEnd w:id="29"/>
      <w:commentRangeEnd w:id="30"/>
      <w:r w:rsidR="006D565E">
        <w:rPr>
          <w:rStyle w:val="aa"/>
          <w:rFonts w:asciiTheme="minorHAnsi" w:eastAsiaTheme="minorEastAsia" w:hAnsiTheme="minorHAnsi" w:cstheme="minorBidi"/>
          <w:b w:val="0"/>
          <w:bCs w:val="0"/>
        </w:rPr>
        <w:commentReference w:id="30"/>
      </w:r>
    </w:p>
    <w:p w14:paraId="4F89776E" w14:textId="4CD70AA4" w:rsidR="00804F6F" w:rsidRPr="00841CC9" w:rsidRDefault="00584D19" w:rsidP="0058213E">
      <w:pPr>
        <w:pStyle w:val="3"/>
        <w:spacing w:line="360" w:lineRule="auto"/>
        <w:rPr>
          <w:sz w:val="24"/>
          <w:szCs w:val="24"/>
        </w:rPr>
      </w:pPr>
      <w:bookmarkStart w:id="31" w:name="_Toc483300926"/>
      <w:bookmarkStart w:id="32" w:name="_Toc483301400"/>
      <w:r w:rsidRPr="00841CC9">
        <w:rPr>
          <w:rFonts w:hint="eastAsia"/>
          <w:sz w:val="24"/>
          <w:szCs w:val="24"/>
        </w:rPr>
        <w:t>1.1.1</w:t>
      </w:r>
      <w:r w:rsidR="002B34CE" w:rsidRPr="00841CC9">
        <w:rPr>
          <w:sz w:val="24"/>
          <w:szCs w:val="24"/>
        </w:rPr>
        <w:t xml:space="preserve"> </w:t>
      </w:r>
      <w:commentRangeStart w:id="33"/>
      <w:r w:rsidR="00D26DAF" w:rsidRPr="00841CC9">
        <w:rPr>
          <w:rFonts w:hint="eastAsia"/>
          <w:sz w:val="24"/>
          <w:szCs w:val="24"/>
        </w:rPr>
        <w:t>数据导入</w:t>
      </w:r>
      <w:r w:rsidR="003B3ACE" w:rsidRPr="00841CC9">
        <w:rPr>
          <w:rFonts w:hint="eastAsia"/>
          <w:sz w:val="24"/>
          <w:szCs w:val="24"/>
        </w:rPr>
        <w:t>测试</w:t>
      </w:r>
      <w:r w:rsidR="007D532F">
        <w:rPr>
          <w:rFonts w:hint="eastAsia"/>
          <w:sz w:val="24"/>
          <w:szCs w:val="24"/>
        </w:rPr>
        <w:t>(</w:t>
      </w:r>
      <w:r w:rsidR="007D532F">
        <w:rPr>
          <w:rFonts w:hint="eastAsia"/>
          <w:sz w:val="24"/>
          <w:szCs w:val="24"/>
        </w:rPr>
        <w:t>预装载</w:t>
      </w:r>
      <w:r w:rsidR="007D532F">
        <w:rPr>
          <w:rFonts w:hint="eastAsia"/>
          <w:sz w:val="24"/>
          <w:szCs w:val="24"/>
        </w:rPr>
        <w:t>)</w:t>
      </w:r>
      <w:bookmarkEnd w:id="31"/>
      <w:bookmarkEnd w:id="32"/>
      <w:r w:rsidR="00041C22">
        <w:rPr>
          <w:rFonts w:hint="eastAsia"/>
          <w:sz w:val="24"/>
          <w:szCs w:val="24"/>
        </w:rPr>
        <w:t xml:space="preserve">   </w:t>
      </w:r>
      <w:commentRangeEnd w:id="33"/>
      <w:r w:rsidR="006D565E">
        <w:rPr>
          <w:rStyle w:val="aa"/>
          <w:b w:val="0"/>
          <w:bCs w:val="0"/>
        </w:rPr>
        <w:commentReference w:id="33"/>
      </w:r>
      <w:r w:rsidR="00041C22">
        <w:rPr>
          <w:rFonts w:hint="eastAsia"/>
          <w:sz w:val="24"/>
          <w:szCs w:val="24"/>
        </w:rPr>
        <w:t xml:space="preserve"> </w:t>
      </w:r>
    </w:p>
    <w:p w14:paraId="67B79D03" w14:textId="77777777" w:rsidR="009D7B1B" w:rsidRPr="00841CC9" w:rsidRDefault="006B7575" w:rsidP="0058213E">
      <w:pPr>
        <w:spacing w:line="360" w:lineRule="auto"/>
        <w:rPr>
          <w:sz w:val="24"/>
          <w:szCs w:val="24"/>
        </w:rPr>
      </w:pPr>
      <w:r w:rsidRPr="00841CC9">
        <w:rPr>
          <w:sz w:val="24"/>
          <w:szCs w:val="24"/>
        </w:rPr>
        <w:tab/>
      </w:r>
      <w:r w:rsidR="006D57F9" w:rsidRPr="00841CC9">
        <w:rPr>
          <w:sz w:val="24"/>
          <w:szCs w:val="24"/>
        </w:rPr>
        <w:t>通过</w:t>
      </w:r>
      <w:r w:rsidR="006D57F9" w:rsidRPr="00841CC9">
        <w:rPr>
          <w:rFonts w:hint="eastAsia"/>
          <w:sz w:val="24"/>
          <w:szCs w:val="24"/>
        </w:rPr>
        <w:t>offline</w:t>
      </w:r>
      <w:r w:rsidR="006D57F9" w:rsidRPr="00841CC9">
        <w:rPr>
          <w:rFonts w:hint="eastAsia"/>
          <w:sz w:val="24"/>
          <w:szCs w:val="24"/>
        </w:rPr>
        <w:t>模式生成数据，计划手动导入数据或者利用</w:t>
      </w:r>
      <w:r w:rsidR="006D57F9" w:rsidRPr="00841CC9">
        <w:rPr>
          <w:rFonts w:hint="eastAsia"/>
          <w:sz w:val="24"/>
          <w:szCs w:val="24"/>
        </w:rPr>
        <w:t>python</w:t>
      </w:r>
      <w:r w:rsidR="006D57F9" w:rsidRPr="00841CC9">
        <w:rPr>
          <w:rFonts w:hint="eastAsia"/>
          <w:sz w:val="24"/>
          <w:szCs w:val="24"/>
        </w:rPr>
        <w:t>脚本进行文件各个数据库的文件导入，判断各个数据库的导入性能</w:t>
      </w:r>
    </w:p>
    <w:p w14:paraId="0A0F6511" w14:textId="77777777" w:rsidR="00DC0124" w:rsidRDefault="002804A5" w:rsidP="0058213E">
      <w:pPr>
        <w:spacing w:line="360" w:lineRule="auto"/>
        <w:rPr>
          <w:sz w:val="24"/>
          <w:szCs w:val="24"/>
        </w:rPr>
      </w:pPr>
      <w:r w:rsidRPr="00841CC9">
        <w:rPr>
          <w:sz w:val="24"/>
          <w:szCs w:val="24"/>
        </w:rPr>
        <w:tab/>
      </w:r>
      <w:r w:rsidR="00DC0124" w:rsidRPr="00841CC9">
        <w:rPr>
          <w:sz w:val="24"/>
          <w:szCs w:val="24"/>
        </w:rPr>
        <w:t>用</w:t>
      </w:r>
      <w:r w:rsidR="00DC0124" w:rsidRPr="00841CC9">
        <w:rPr>
          <w:rFonts w:hint="eastAsia"/>
          <w:sz w:val="24"/>
          <w:szCs w:val="24"/>
        </w:rPr>
        <w:t>java</w:t>
      </w:r>
      <w:r w:rsidR="00DC0124" w:rsidRPr="00841CC9">
        <w:rPr>
          <w:rFonts w:hint="eastAsia"/>
          <w:sz w:val="24"/>
          <w:szCs w:val="24"/>
        </w:rPr>
        <w:t>执行</w:t>
      </w:r>
      <w:r w:rsidR="00DC0124" w:rsidRPr="00841CC9">
        <w:rPr>
          <w:rFonts w:hint="eastAsia"/>
          <w:sz w:val="24"/>
          <w:szCs w:val="24"/>
        </w:rPr>
        <w:t>python</w:t>
      </w:r>
      <w:r w:rsidR="003664E3" w:rsidRPr="00841CC9">
        <w:rPr>
          <w:rFonts w:hint="eastAsia"/>
          <w:sz w:val="24"/>
          <w:szCs w:val="24"/>
        </w:rPr>
        <w:t>脚本进行代码实现</w:t>
      </w:r>
    </w:p>
    <w:p w14:paraId="08296BB1" w14:textId="77777777" w:rsidR="009141C1" w:rsidRPr="00841CC9" w:rsidRDefault="00A5487A" w:rsidP="0058213E">
      <w:pPr>
        <w:pStyle w:val="3"/>
        <w:spacing w:line="360" w:lineRule="auto"/>
        <w:rPr>
          <w:sz w:val="24"/>
          <w:szCs w:val="24"/>
        </w:rPr>
      </w:pPr>
      <w:bookmarkStart w:id="34" w:name="_Toc483300927"/>
      <w:bookmarkStart w:id="35" w:name="_Toc483301401"/>
      <w:r w:rsidRPr="00841CC9">
        <w:rPr>
          <w:rFonts w:hint="eastAsia"/>
          <w:sz w:val="24"/>
          <w:szCs w:val="24"/>
        </w:rPr>
        <w:t>1.1.2</w:t>
      </w:r>
      <w:r w:rsidR="002B34CE" w:rsidRPr="00841CC9">
        <w:rPr>
          <w:sz w:val="24"/>
          <w:szCs w:val="24"/>
        </w:rPr>
        <w:t xml:space="preserve"> </w:t>
      </w:r>
      <w:r w:rsidR="00D26DAF" w:rsidRPr="00841CC9">
        <w:rPr>
          <w:sz w:val="24"/>
          <w:szCs w:val="24"/>
        </w:rPr>
        <w:t>数据压缩比</w:t>
      </w:r>
      <w:r w:rsidR="002A4D86" w:rsidRPr="00841CC9">
        <w:rPr>
          <w:sz w:val="24"/>
          <w:szCs w:val="24"/>
        </w:rPr>
        <w:t>测试</w:t>
      </w:r>
      <w:bookmarkEnd w:id="34"/>
      <w:bookmarkEnd w:id="35"/>
    </w:p>
    <w:p w14:paraId="38151E66" w14:textId="571D696A" w:rsidR="00EE58DC" w:rsidRDefault="00EE58DC" w:rsidP="0058213E">
      <w:pPr>
        <w:spacing w:line="360" w:lineRule="auto"/>
        <w:rPr>
          <w:sz w:val="24"/>
          <w:szCs w:val="24"/>
        </w:rPr>
      </w:pPr>
      <w:r w:rsidRPr="00841CC9">
        <w:rPr>
          <w:sz w:val="24"/>
          <w:szCs w:val="24"/>
        </w:rPr>
        <w:tab/>
      </w:r>
      <w:r w:rsidR="000F258A" w:rsidRPr="00841CC9">
        <w:rPr>
          <w:sz w:val="24"/>
          <w:szCs w:val="24"/>
        </w:rPr>
        <w:t>根据配置文件</w:t>
      </w:r>
      <w:r w:rsidR="000F258A" w:rsidRPr="00841CC9">
        <w:rPr>
          <w:rFonts w:hint="eastAsia"/>
          <w:sz w:val="24"/>
          <w:szCs w:val="24"/>
        </w:rPr>
        <w:t>，</w:t>
      </w:r>
      <w:r w:rsidR="000F258A" w:rsidRPr="00841CC9">
        <w:rPr>
          <w:sz w:val="24"/>
          <w:szCs w:val="24"/>
        </w:rPr>
        <w:t>读取数据导入后的文件路径</w:t>
      </w:r>
      <w:r w:rsidR="000F258A" w:rsidRPr="00841CC9">
        <w:rPr>
          <w:rFonts w:hint="eastAsia"/>
          <w:sz w:val="24"/>
          <w:szCs w:val="24"/>
        </w:rPr>
        <w:t>，</w:t>
      </w:r>
      <w:r w:rsidR="000F258A" w:rsidRPr="00841CC9">
        <w:rPr>
          <w:sz w:val="24"/>
          <w:szCs w:val="24"/>
        </w:rPr>
        <w:t>判断前后数据导入的大小差别</w:t>
      </w:r>
      <w:r w:rsidR="000F258A" w:rsidRPr="00841CC9">
        <w:rPr>
          <w:rFonts w:hint="eastAsia"/>
          <w:sz w:val="24"/>
          <w:szCs w:val="24"/>
        </w:rPr>
        <w:t>，</w:t>
      </w:r>
      <w:r w:rsidR="000F258A" w:rsidRPr="00841CC9">
        <w:rPr>
          <w:sz w:val="24"/>
          <w:szCs w:val="24"/>
        </w:rPr>
        <w:t>进行压缩比计算</w:t>
      </w:r>
      <w:r w:rsidR="00C42363" w:rsidRPr="00841CC9">
        <w:rPr>
          <w:rFonts w:hint="eastAsia"/>
          <w:sz w:val="24"/>
          <w:szCs w:val="24"/>
        </w:rPr>
        <w:t>，</w:t>
      </w:r>
      <w:r w:rsidR="00C42363" w:rsidRPr="00841CC9">
        <w:rPr>
          <w:sz w:val="24"/>
          <w:szCs w:val="24"/>
        </w:rPr>
        <w:t>导入前的文件大小为数据生成器的数据文件大小</w:t>
      </w:r>
      <w:r w:rsidR="00C42363" w:rsidRPr="00841CC9">
        <w:rPr>
          <w:rFonts w:hint="eastAsia"/>
          <w:sz w:val="24"/>
          <w:szCs w:val="24"/>
        </w:rPr>
        <w:t>，</w:t>
      </w:r>
      <w:r w:rsidR="00EA1EA5" w:rsidRPr="00841CC9">
        <w:rPr>
          <w:sz w:val="24"/>
          <w:szCs w:val="24"/>
        </w:rPr>
        <w:t>导入后的文件问数据库文件大小</w:t>
      </w:r>
      <w:r w:rsidR="00DF4C8F">
        <w:rPr>
          <w:rFonts w:hint="eastAsia"/>
          <w:sz w:val="24"/>
          <w:szCs w:val="24"/>
        </w:rPr>
        <w:t>。</w:t>
      </w:r>
    </w:p>
    <w:p w14:paraId="6A58F2F0" w14:textId="3C905B77" w:rsidR="00733C06" w:rsidRPr="00841CC9" w:rsidRDefault="00733C06" w:rsidP="0058213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性能指标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导入前与导入后的数据压缩比</w:t>
      </w:r>
      <w:r w:rsidR="007F3635">
        <w:rPr>
          <w:rFonts w:hint="eastAsia"/>
          <w:sz w:val="24"/>
          <w:szCs w:val="24"/>
        </w:rPr>
        <w:t>。</w:t>
      </w:r>
    </w:p>
    <w:p w14:paraId="1D3BF245" w14:textId="77777777" w:rsidR="002E7CEB" w:rsidRPr="00841CC9" w:rsidRDefault="002E7CEB" w:rsidP="0058213E">
      <w:pPr>
        <w:spacing w:line="360" w:lineRule="auto"/>
        <w:ind w:firstLine="420"/>
        <w:rPr>
          <w:sz w:val="24"/>
          <w:szCs w:val="24"/>
        </w:rPr>
      </w:pPr>
    </w:p>
    <w:p w14:paraId="1FC9F1EC" w14:textId="644DA7B5" w:rsidR="00755EF8" w:rsidRPr="00841CC9" w:rsidRDefault="008D0CBE" w:rsidP="0058213E">
      <w:pPr>
        <w:spacing w:line="360" w:lineRule="auto"/>
        <w:outlineLvl w:val="2"/>
        <w:rPr>
          <w:rStyle w:val="30"/>
          <w:sz w:val="24"/>
          <w:szCs w:val="24"/>
        </w:rPr>
      </w:pPr>
      <w:bookmarkStart w:id="36" w:name="_Toc483300928"/>
      <w:bookmarkStart w:id="37" w:name="_Toc483301402"/>
      <w:r w:rsidRPr="00841CC9">
        <w:rPr>
          <w:rStyle w:val="30"/>
          <w:rFonts w:hint="eastAsia"/>
          <w:sz w:val="24"/>
          <w:szCs w:val="24"/>
        </w:rPr>
        <w:t>1.1.</w:t>
      </w:r>
      <w:r w:rsidR="00333C85">
        <w:rPr>
          <w:rStyle w:val="30"/>
          <w:sz w:val="24"/>
          <w:szCs w:val="24"/>
        </w:rPr>
        <w:t xml:space="preserve">3 </w:t>
      </w:r>
      <w:r w:rsidR="009440FB" w:rsidRPr="00841CC9">
        <w:rPr>
          <w:rStyle w:val="30"/>
          <w:sz w:val="24"/>
          <w:szCs w:val="24"/>
        </w:rPr>
        <w:t>写入</w:t>
      </w:r>
      <w:r w:rsidR="003D0D58">
        <w:rPr>
          <w:rStyle w:val="30"/>
          <w:sz w:val="24"/>
          <w:szCs w:val="24"/>
        </w:rPr>
        <w:t>性能</w:t>
      </w:r>
      <w:r w:rsidR="009440FB" w:rsidRPr="00841CC9">
        <w:rPr>
          <w:rStyle w:val="30"/>
          <w:sz w:val="24"/>
          <w:szCs w:val="24"/>
        </w:rPr>
        <w:t>测试</w:t>
      </w:r>
      <w:bookmarkEnd w:id="36"/>
      <w:bookmarkEnd w:id="37"/>
      <w:r w:rsidR="009440FB" w:rsidRPr="00841CC9">
        <w:rPr>
          <w:rStyle w:val="30"/>
          <w:rFonts w:hint="eastAsia"/>
          <w:sz w:val="24"/>
          <w:szCs w:val="24"/>
        </w:rPr>
        <w:t xml:space="preserve"> </w:t>
      </w:r>
    </w:p>
    <w:p w14:paraId="2152AEB2" w14:textId="136EAA61" w:rsidR="009440FB" w:rsidRPr="00841CC9" w:rsidRDefault="00D2360D" w:rsidP="0058213E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在测试压力模式一</w:t>
      </w:r>
      <w:r w:rsidR="00874ECC">
        <w:rPr>
          <w:rFonts w:hint="eastAsia"/>
          <w:sz w:val="24"/>
          <w:szCs w:val="24"/>
        </w:rPr>
        <w:t>，</w:t>
      </w:r>
      <w:r w:rsidR="00B74788">
        <w:rPr>
          <w:rFonts w:hint="eastAsia"/>
          <w:sz w:val="24"/>
          <w:szCs w:val="24"/>
        </w:rPr>
        <w:t>模式</w:t>
      </w:r>
      <w:r w:rsidR="00874ECC">
        <w:rPr>
          <w:rFonts w:hint="eastAsia"/>
          <w:sz w:val="24"/>
          <w:szCs w:val="24"/>
        </w:rPr>
        <w:t>五，</w:t>
      </w:r>
      <w:r w:rsidR="00B74788">
        <w:rPr>
          <w:rFonts w:hint="eastAsia"/>
          <w:sz w:val="24"/>
          <w:szCs w:val="24"/>
        </w:rPr>
        <w:t>模式</w:t>
      </w:r>
      <w:r w:rsidR="00874ECC">
        <w:rPr>
          <w:rFonts w:hint="eastAsia"/>
          <w:sz w:val="24"/>
          <w:szCs w:val="24"/>
        </w:rPr>
        <w:t>九</w:t>
      </w:r>
      <w:r w:rsidR="00D87A4B">
        <w:rPr>
          <w:rFonts w:hint="eastAsia"/>
          <w:sz w:val="24"/>
          <w:szCs w:val="24"/>
        </w:rPr>
        <w:t>3</w:t>
      </w:r>
      <w:r w:rsidR="00874ECC">
        <w:rPr>
          <w:rFonts w:hint="eastAsia"/>
          <w:sz w:val="24"/>
          <w:szCs w:val="24"/>
        </w:rPr>
        <w:t>种模式下进行测试</w:t>
      </w:r>
      <w:r w:rsidR="00962A65">
        <w:rPr>
          <w:rFonts w:hint="eastAsia"/>
          <w:sz w:val="24"/>
          <w:szCs w:val="24"/>
        </w:rPr>
        <w:t>；</w:t>
      </w:r>
    </w:p>
    <w:p w14:paraId="2C27EB2C" w14:textId="79B25F14" w:rsidR="00B746D9" w:rsidRDefault="009135AD" w:rsidP="0058213E">
      <w:pPr>
        <w:spacing w:line="360" w:lineRule="auto"/>
        <w:rPr>
          <w:sz w:val="24"/>
          <w:szCs w:val="24"/>
        </w:rPr>
      </w:pPr>
      <w:r w:rsidRPr="00841CC9">
        <w:rPr>
          <w:sz w:val="24"/>
          <w:szCs w:val="24"/>
        </w:rPr>
        <w:tab/>
      </w:r>
      <w:commentRangeStart w:id="38"/>
      <w:r w:rsidR="00BF3E15">
        <w:rPr>
          <w:rFonts w:hint="eastAsia"/>
          <w:sz w:val="24"/>
          <w:szCs w:val="24"/>
        </w:rPr>
        <w:t>进行连续加压</w:t>
      </w:r>
      <w:commentRangeEnd w:id="38"/>
      <w:r w:rsidR="008F6EE8">
        <w:rPr>
          <w:rStyle w:val="aa"/>
        </w:rPr>
        <w:commentReference w:id="38"/>
      </w:r>
      <w:r w:rsidR="00BF3E15">
        <w:rPr>
          <w:rFonts w:hint="eastAsia"/>
          <w:sz w:val="24"/>
          <w:szCs w:val="24"/>
        </w:rPr>
        <w:t>，加压到每秒钟写入</w:t>
      </w:r>
      <w:r w:rsidR="00BF3E15">
        <w:rPr>
          <w:rFonts w:hint="eastAsia"/>
          <w:sz w:val="24"/>
          <w:szCs w:val="24"/>
        </w:rPr>
        <w:t>1000</w:t>
      </w:r>
      <w:r w:rsidR="00BF3E15">
        <w:rPr>
          <w:rFonts w:hint="eastAsia"/>
          <w:sz w:val="24"/>
          <w:szCs w:val="24"/>
        </w:rPr>
        <w:t>的点后，然后通过加设备进行加压</w:t>
      </w:r>
    </w:p>
    <w:p w14:paraId="642C1687" w14:textId="4A22C774" w:rsidR="009E6416" w:rsidRPr="006F0FBA" w:rsidRDefault="009E6416" w:rsidP="0058213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性能指标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连续加压</w:t>
      </w:r>
      <w:del w:id="39" w:author="1026" w:date="2017-05-23T15:49:00Z">
        <w:r w:rsidDel="00376A09">
          <w:rPr>
            <w:rFonts w:hint="eastAsia"/>
            <w:sz w:val="24"/>
            <w:szCs w:val="24"/>
          </w:rPr>
          <w:delText>每一个节点的</w:delText>
        </w:r>
      </w:del>
      <w:ins w:id="40" w:author="1026" w:date="2017-05-23T15:49:00Z">
        <w:r w:rsidR="00376A09">
          <w:rPr>
            <w:rFonts w:hint="eastAsia"/>
            <w:sz w:val="24"/>
            <w:szCs w:val="24"/>
          </w:rPr>
          <w:t>系统</w:t>
        </w:r>
      </w:ins>
      <w:r>
        <w:rPr>
          <w:rFonts w:hint="eastAsia"/>
          <w:sz w:val="24"/>
          <w:szCs w:val="24"/>
        </w:rPr>
        <w:t>每秒写入的数据点数</w:t>
      </w:r>
    </w:p>
    <w:p w14:paraId="70480F83" w14:textId="77777777" w:rsidR="003D0AEA" w:rsidRPr="00841CC9" w:rsidRDefault="003D0AEA" w:rsidP="0058213E">
      <w:pPr>
        <w:spacing w:line="360" w:lineRule="auto"/>
        <w:rPr>
          <w:sz w:val="24"/>
          <w:szCs w:val="24"/>
        </w:rPr>
      </w:pPr>
    </w:p>
    <w:p w14:paraId="366B27D6" w14:textId="4810D7A9" w:rsidR="00911232" w:rsidRPr="00841CC9" w:rsidRDefault="008D0CBE" w:rsidP="0058213E">
      <w:pPr>
        <w:spacing w:line="360" w:lineRule="auto"/>
        <w:outlineLvl w:val="2"/>
        <w:rPr>
          <w:rStyle w:val="30"/>
          <w:sz w:val="24"/>
          <w:szCs w:val="24"/>
        </w:rPr>
      </w:pPr>
      <w:bookmarkStart w:id="41" w:name="_Toc483300929"/>
      <w:bookmarkStart w:id="42" w:name="_Toc483301403"/>
      <w:r w:rsidRPr="00841CC9">
        <w:rPr>
          <w:rStyle w:val="30"/>
          <w:rFonts w:hint="eastAsia"/>
          <w:sz w:val="24"/>
          <w:szCs w:val="24"/>
        </w:rPr>
        <w:t>1.1.</w:t>
      </w:r>
      <w:r w:rsidR="007F782D">
        <w:rPr>
          <w:rStyle w:val="30"/>
          <w:sz w:val="24"/>
          <w:szCs w:val="24"/>
        </w:rPr>
        <w:t xml:space="preserve">4 </w:t>
      </w:r>
      <w:r w:rsidR="00A74C01">
        <w:rPr>
          <w:rStyle w:val="30"/>
          <w:sz w:val="24"/>
          <w:szCs w:val="24"/>
        </w:rPr>
        <w:t>查询</w:t>
      </w:r>
      <w:r w:rsidR="00F37BA8">
        <w:rPr>
          <w:rStyle w:val="30"/>
          <w:sz w:val="24"/>
          <w:szCs w:val="24"/>
        </w:rPr>
        <w:t>性能</w:t>
      </w:r>
      <w:r w:rsidR="00CA79F2" w:rsidRPr="00841CC9">
        <w:rPr>
          <w:rStyle w:val="30"/>
          <w:sz w:val="24"/>
          <w:szCs w:val="24"/>
        </w:rPr>
        <w:t>测试</w:t>
      </w:r>
      <w:bookmarkEnd w:id="41"/>
      <w:bookmarkEnd w:id="42"/>
    </w:p>
    <w:p w14:paraId="47E3FE4E" w14:textId="27D0334C" w:rsidR="00AA5EA2" w:rsidRPr="00841CC9" w:rsidRDefault="00D30EDC" w:rsidP="0058213E">
      <w:pPr>
        <w:spacing w:line="360" w:lineRule="auto"/>
        <w:ind w:firstLine="420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进行读取</w:t>
      </w:r>
      <w:r w:rsidR="00071844" w:rsidRPr="00841CC9">
        <w:rPr>
          <w:rFonts w:hint="eastAsia"/>
          <w:sz w:val="24"/>
          <w:szCs w:val="24"/>
        </w:rPr>
        <w:t>测试</w:t>
      </w:r>
      <w:r w:rsidR="009D1001" w:rsidRPr="00841CC9">
        <w:rPr>
          <w:rFonts w:hint="eastAsia"/>
          <w:sz w:val="24"/>
          <w:szCs w:val="24"/>
        </w:rPr>
        <w:t>(</w:t>
      </w:r>
      <w:r w:rsidR="007B28A1">
        <w:rPr>
          <w:rFonts w:hint="eastAsia"/>
          <w:sz w:val="24"/>
          <w:szCs w:val="24"/>
        </w:rPr>
        <w:t>对某个数据点进行</w:t>
      </w:r>
      <w:r w:rsidR="00FE2FC6">
        <w:rPr>
          <w:rFonts w:hint="eastAsia"/>
          <w:sz w:val="24"/>
          <w:szCs w:val="24"/>
        </w:rPr>
        <w:t>查询</w:t>
      </w:r>
      <w:r w:rsidR="009D1001" w:rsidRPr="00841CC9">
        <w:rPr>
          <w:rFonts w:hint="eastAsia"/>
          <w:sz w:val="24"/>
          <w:szCs w:val="24"/>
        </w:rPr>
        <w:t>)</w:t>
      </w:r>
    </w:p>
    <w:p w14:paraId="109FCDB5" w14:textId="4B3D92F8" w:rsidR="000E5D82" w:rsidRPr="00841CC9" w:rsidRDefault="000E5D82" w:rsidP="0058213E">
      <w:pPr>
        <w:spacing w:line="360" w:lineRule="auto"/>
        <w:rPr>
          <w:sz w:val="24"/>
          <w:szCs w:val="24"/>
        </w:rPr>
      </w:pPr>
      <w:r w:rsidRPr="00841CC9">
        <w:rPr>
          <w:sz w:val="24"/>
          <w:szCs w:val="24"/>
        </w:rPr>
        <w:tab/>
      </w:r>
      <w:del w:id="43" w:author="1026" w:date="2017-05-23T15:50:00Z">
        <w:r w:rsidRPr="00841CC9" w:rsidDel="00376A09">
          <w:rPr>
            <w:sz w:val="24"/>
            <w:szCs w:val="24"/>
          </w:rPr>
          <w:delText>先插入前一周的数据</w:delText>
        </w:r>
        <w:r w:rsidR="00526F97" w:rsidRPr="00841CC9" w:rsidDel="00376A09">
          <w:rPr>
            <w:rFonts w:hint="eastAsia"/>
            <w:sz w:val="24"/>
            <w:szCs w:val="24"/>
          </w:rPr>
          <w:delText>;</w:delText>
        </w:r>
      </w:del>
    </w:p>
    <w:p w14:paraId="5DA34449" w14:textId="77777777" w:rsidR="008C7DBD" w:rsidRPr="00841CC9" w:rsidRDefault="008C7DBD" w:rsidP="0058213E">
      <w:pPr>
        <w:spacing w:line="360" w:lineRule="auto"/>
        <w:ind w:firstLine="420"/>
        <w:rPr>
          <w:sz w:val="24"/>
          <w:szCs w:val="24"/>
        </w:rPr>
      </w:pPr>
      <w:r w:rsidRPr="00841CC9">
        <w:rPr>
          <w:sz w:val="24"/>
          <w:szCs w:val="24"/>
        </w:rPr>
        <w:lastRenderedPageBreak/>
        <w:t>查询限制为单设备</w:t>
      </w:r>
    </w:p>
    <w:p w14:paraId="5B7F92D0" w14:textId="2355821A" w:rsidR="00F747C6" w:rsidRPr="00841CC9" w:rsidRDefault="00A67A26" w:rsidP="0058213E">
      <w:pPr>
        <w:spacing w:line="360" w:lineRule="auto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十二</w:t>
      </w:r>
      <w:r w:rsidR="007B3692" w:rsidRPr="00841CC9">
        <w:rPr>
          <w:sz w:val="24"/>
          <w:szCs w:val="24"/>
        </w:rPr>
        <w:t>个模式下分别对</w:t>
      </w:r>
      <w:r w:rsidR="000E5D82" w:rsidRPr="00841CC9">
        <w:rPr>
          <w:sz w:val="24"/>
          <w:szCs w:val="24"/>
        </w:rPr>
        <w:t>1min,1Hour,1day,</w:t>
      </w:r>
      <w:r w:rsidR="003D42C1" w:rsidRPr="00841CC9">
        <w:rPr>
          <w:sz w:val="24"/>
          <w:szCs w:val="24"/>
        </w:rPr>
        <w:t>1week</w:t>
      </w:r>
      <w:r w:rsidR="00D83A24" w:rsidRPr="00841CC9">
        <w:rPr>
          <w:rFonts w:hint="eastAsia"/>
          <w:sz w:val="24"/>
          <w:szCs w:val="24"/>
        </w:rPr>
        <w:t>数据</w:t>
      </w:r>
      <w:r w:rsidR="008C4562" w:rsidRPr="00841CC9">
        <w:rPr>
          <w:rFonts w:hint="eastAsia"/>
          <w:sz w:val="24"/>
          <w:szCs w:val="24"/>
        </w:rPr>
        <w:t>全字段</w:t>
      </w:r>
      <w:r w:rsidR="00D83A24" w:rsidRPr="00841CC9">
        <w:rPr>
          <w:rFonts w:hint="eastAsia"/>
          <w:sz w:val="24"/>
          <w:szCs w:val="24"/>
        </w:rPr>
        <w:t>进行</w:t>
      </w:r>
      <w:r w:rsidR="001C26A4" w:rsidRPr="00841CC9">
        <w:rPr>
          <w:sz w:val="24"/>
          <w:szCs w:val="24"/>
        </w:rPr>
        <w:t>查询</w:t>
      </w:r>
      <w:r w:rsidR="001C26A4" w:rsidRPr="00841CC9">
        <w:rPr>
          <w:rFonts w:hint="eastAsia"/>
          <w:sz w:val="24"/>
          <w:szCs w:val="24"/>
        </w:rPr>
        <w:t>100</w:t>
      </w:r>
      <w:r w:rsidR="001C26A4" w:rsidRPr="00841CC9">
        <w:rPr>
          <w:rFonts w:hint="eastAsia"/>
          <w:sz w:val="24"/>
          <w:szCs w:val="24"/>
        </w:rPr>
        <w:t>次</w:t>
      </w:r>
      <w:r w:rsidR="005B4A41" w:rsidRPr="00841CC9">
        <w:rPr>
          <w:rFonts w:hint="eastAsia"/>
          <w:sz w:val="24"/>
          <w:szCs w:val="24"/>
        </w:rPr>
        <w:t>，</w:t>
      </w:r>
      <w:r w:rsidR="00E548DE" w:rsidRPr="00841CC9">
        <w:rPr>
          <w:rFonts w:hint="eastAsia"/>
          <w:sz w:val="24"/>
          <w:szCs w:val="24"/>
        </w:rPr>
        <w:t>计算出</w:t>
      </w:r>
      <w:r w:rsidR="00E548DE" w:rsidRPr="00841CC9">
        <w:rPr>
          <w:rFonts w:hint="eastAsia"/>
          <w:sz w:val="24"/>
          <w:szCs w:val="24"/>
        </w:rPr>
        <w:t xml:space="preserve"> m</w:t>
      </w:r>
      <w:r w:rsidR="00E548DE" w:rsidRPr="00841CC9">
        <w:rPr>
          <w:sz w:val="24"/>
          <w:szCs w:val="24"/>
        </w:rPr>
        <w:t>in,max,avg,95%,99%</w:t>
      </w:r>
      <w:r w:rsidR="00005EC4" w:rsidRPr="00841CC9">
        <w:rPr>
          <w:sz w:val="24"/>
          <w:szCs w:val="24"/>
        </w:rPr>
        <w:t>;</w:t>
      </w:r>
    </w:p>
    <w:p w14:paraId="4A47279E" w14:textId="10D87E39" w:rsidR="00482950" w:rsidRPr="00841CC9" w:rsidRDefault="000C660E" w:rsidP="0058213E">
      <w:pPr>
        <w:spacing w:line="360" w:lineRule="auto"/>
        <w:rPr>
          <w:sz w:val="24"/>
          <w:szCs w:val="24"/>
        </w:rPr>
      </w:pPr>
      <w:r w:rsidRPr="00841CC9">
        <w:rPr>
          <w:sz w:val="24"/>
          <w:szCs w:val="24"/>
        </w:rPr>
        <w:tab/>
      </w:r>
    </w:p>
    <w:p w14:paraId="26C7B982" w14:textId="0EEA14DB" w:rsidR="00E77C74" w:rsidRPr="00841CC9" w:rsidRDefault="008D0CBE" w:rsidP="0058213E">
      <w:pPr>
        <w:spacing w:line="360" w:lineRule="auto"/>
        <w:outlineLvl w:val="2"/>
        <w:rPr>
          <w:rStyle w:val="30"/>
          <w:sz w:val="24"/>
          <w:szCs w:val="24"/>
        </w:rPr>
      </w:pPr>
      <w:bookmarkStart w:id="44" w:name="_Toc483300930"/>
      <w:bookmarkStart w:id="45" w:name="_Toc483301404"/>
      <w:r w:rsidRPr="00841CC9">
        <w:rPr>
          <w:rStyle w:val="30"/>
          <w:rFonts w:hint="eastAsia"/>
          <w:sz w:val="24"/>
          <w:szCs w:val="24"/>
        </w:rPr>
        <w:t>1.1.</w:t>
      </w:r>
      <w:r w:rsidR="007F2B5C">
        <w:rPr>
          <w:rStyle w:val="30"/>
          <w:sz w:val="24"/>
          <w:szCs w:val="24"/>
        </w:rPr>
        <w:t>5</w:t>
      </w:r>
      <w:r w:rsidR="004C58B7">
        <w:rPr>
          <w:rStyle w:val="30"/>
          <w:sz w:val="24"/>
          <w:szCs w:val="24"/>
        </w:rPr>
        <w:t xml:space="preserve"> </w:t>
      </w:r>
      <w:r w:rsidR="002B68BA">
        <w:rPr>
          <w:rStyle w:val="30"/>
          <w:sz w:val="24"/>
          <w:szCs w:val="24"/>
        </w:rPr>
        <w:t>聚合查询</w:t>
      </w:r>
      <w:r w:rsidR="00A7101B">
        <w:rPr>
          <w:rStyle w:val="30"/>
          <w:sz w:val="24"/>
          <w:szCs w:val="24"/>
        </w:rPr>
        <w:t>性能</w:t>
      </w:r>
      <w:r w:rsidR="00515A87" w:rsidRPr="00841CC9">
        <w:rPr>
          <w:rStyle w:val="30"/>
          <w:rFonts w:hint="eastAsia"/>
          <w:sz w:val="24"/>
          <w:szCs w:val="24"/>
        </w:rPr>
        <w:t>操作</w:t>
      </w:r>
      <w:bookmarkEnd w:id="44"/>
      <w:bookmarkEnd w:id="45"/>
    </w:p>
    <w:p w14:paraId="4324F84B" w14:textId="3085CD35" w:rsidR="00BA09FD" w:rsidRPr="00841CC9" w:rsidRDefault="00BA09FD" w:rsidP="00C4380F">
      <w:pPr>
        <w:spacing w:line="360" w:lineRule="auto"/>
        <w:rPr>
          <w:sz w:val="24"/>
          <w:szCs w:val="24"/>
        </w:rPr>
      </w:pPr>
      <w:r w:rsidRPr="00841CC9">
        <w:rPr>
          <w:sz w:val="24"/>
          <w:szCs w:val="24"/>
        </w:rPr>
        <w:tab/>
      </w:r>
      <w:r w:rsidR="00CA7396" w:rsidRPr="00841CC9">
        <w:rPr>
          <w:sz w:val="24"/>
          <w:szCs w:val="24"/>
        </w:rPr>
        <w:tab/>
      </w:r>
      <w:commentRangeStart w:id="46"/>
      <w:r w:rsidR="00CA7396" w:rsidRPr="00841CC9">
        <w:rPr>
          <w:sz w:val="24"/>
          <w:szCs w:val="24"/>
        </w:rPr>
        <w:t>查询限制为单设备</w:t>
      </w:r>
      <w:r w:rsidR="00CA7396" w:rsidRPr="00841CC9">
        <w:rPr>
          <w:rFonts w:hint="eastAsia"/>
          <w:sz w:val="24"/>
          <w:szCs w:val="24"/>
        </w:rPr>
        <w:t>，</w:t>
      </w:r>
      <w:r w:rsidR="00CA7396" w:rsidRPr="00841CC9">
        <w:rPr>
          <w:sz w:val="24"/>
          <w:szCs w:val="24"/>
        </w:rPr>
        <w:t>同一</w:t>
      </w:r>
      <w:r w:rsidR="00586204">
        <w:rPr>
          <w:rFonts w:hint="eastAsia"/>
          <w:sz w:val="24"/>
          <w:szCs w:val="24"/>
        </w:rPr>
        <w:t>数据</w:t>
      </w:r>
      <w:r w:rsidR="000E42E8">
        <w:rPr>
          <w:rFonts w:hint="eastAsia"/>
          <w:sz w:val="24"/>
          <w:szCs w:val="24"/>
        </w:rPr>
        <w:t>点</w:t>
      </w:r>
      <w:r w:rsidR="004D779D" w:rsidRPr="00841CC9">
        <w:rPr>
          <w:sz w:val="24"/>
          <w:szCs w:val="24"/>
        </w:rPr>
        <w:t>测试聚合条件</w:t>
      </w:r>
      <w:r w:rsidR="00D46B17" w:rsidRPr="00841CC9">
        <w:rPr>
          <w:rFonts w:hint="eastAsia"/>
          <w:sz w:val="24"/>
          <w:szCs w:val="24"/>
        </w:rPr>
        <w:t>，</w:t>
      </w:r>
      <w:r w:rsidR="00D46B17" w:rsidRPr="00841CC9">
        <w:rPr>
          <w:sz w:val="24"/>
          <w:szCs w:val="24"/>
        </w:rPr>
        <w:t>聚合查询完就一条记录</w:t>
      </w:r>
      <w:r w:rsidR="00D302A9">
        <w:rPr>
          <w:rFonts w:hint="eastAsia"/>
          <w:sz w:val="24"/>
          <w:szCs w:val="24"/>
        </w:rPr>
        <w:t>，</w:t>
      </w:r>
      <w:r w:rsidR="00791067" w:rsidRPr="00841CC9">
        <w:rPr>
          <w:sz w:val="24"/>
          <w:szCs w:val="24"/>
        </w:rPr>
        <w:t>分别是</w:t>
      </w:r>
      <w:r w:rsidR="00F532A6">
        <w:rPr>
          <w:rFonts w:hint="eastAsia"/>
          <w:sz w:val="24"/>
          <w:szCs w:val="24"/>
        </w:rPr>
        <w:t>十二</w:t>
      </w:r>
      <w:r w:rsidR="00791067" w:rsidRPr="00841CC9">
        <w:rPr>
          <w:sz w:val="24"/>
          <w:szCs w:val="24"/>
        </w:rPr>
        <w:t>个模式下进行计算</w:t>
      </w:r>
      <w:r w:rsidR="00586040">
        <w:rPr>
          <w:rFonts w:hint="eastAsia"/>
          <w:sz w:val="24"/>
          <w:szCs w:val="24"/>
        </w:rPr>
        <w:t>。</w:t>
      </w:r>
      <w:commentRangeEnd w:id="46"/>
      <w:r w:rsidR="00265E9A">
        <w:rPr>
          <w:rStyle w:val="aa"/>
        </w:rPr>
        <w:commentReference w:id="46"/>
      </w:r>
    </w:p>
    <w:p w14:paraId="0EB2CF30" w14:textId="143C1BA6" w:rsidR="008F7014" w:rsidRPr="00841CC9" w:rsidRDefault="00BA09FD" w:rsidP="000C137E">
      <w:pPr>
        <w:spacing w:line="360" w:lineRule="auto"/>
        <w:ind w:firstLineChars="200" w:firstLine="480"/>
        <w:rPr>
          <w:sz w:val="24"/>
          <w:szCs w:val="24"/>
        </w:rPr>
      </w:pPr>
      <w:r w:rsidRPr="00841CC9">
        <w:rPr>
          <w:sz w:val="24"/>
          <w:szCs w:val="24"/>
        </w:rPr>
        <w:tab/>
      </w:r>
      <w:r w:rsidR="007D7F53" w:rsidRPr="00841CC9">
        <w:rPr>
          <w:sz w:val="24"/>
          <w:szCs w:val="24"/>
        </w:rPr>
        <w:t>1</w:t>
      </w:r>
      <w:ins w:id="47" w:author="1026" w:date="2017-05-23T15:50:00Z">
        <w:r w:rsidR="00376A09">
          <w:rPr>
            <w:rFonts w:hint="eastAsia"/>
            <w:sz w:val="24"/>
            <w:szCs w:val="24"/>
          </w:rPr>
          <w:t>）</w:t>
        </w:r>
      </w:ins>
      <w:del w:id="48" w:author="1026" w:date="2017-05-23T15:50:00Z">
        <w:r w:rsidR="007D7F53" w:rsidRPr="00841CC9" w:rsidDel="00376A09">
          <w:rPr>
            <w:rFonts w:hint="eastAsia"/>
            <w:sz w:val="24"/>
            <w:szCs w:val="24"/>
          </w:rPr>
          <w:delText>,</w:delText>
        </w:r>
      </w:del>
      <w:r w:rsidR="007D7F53" w:rsidRPr="00841CC9">
        <w:rPr>
          <w:rFonts w:hint="eastAsia"/>
          <w:sz w:val="24"/>
          <w:szCs w:val="24"/>
        </w:rPr>
        <w:t>1</w:t>
      </w:r>
      <w:r w:rsidR="007D7F53" w:rsidRPr="00841CC9">
        <w:rPr>
          <w:rFonts w:hint="eastAsia"/>
          <w:sz w:val="24"/>
          <w:szCs w:val="24"/>
        </w:rPr>
        <w:t>分钟内对</w:t>
      </w:r>
      <w:r w:rsidR="0007097E" w:rsidRPr="00841CC9">
        <w:rPr>
          <w:rFonts w:hint="eastAsia"/>
          <w:sz w:val="24"/>
          <w:szCs w:val="24"/>
        </w:rPr>
        <w:t>设备</w:t>
      </w:r>
      <w:r w:rsidR="00B50B82" w:rsidRPr="00841CC9">
        <w:rPr>
          <w:rFonts w:hint="eastAsia"/>
          <w:sz w:val="24"/>
          <w:szCs w:val="24"/>
        </w:rPr>
        <w:t>进行</w:t>
      </w:r>
      <w:r w:rsidR="00F64BDF" w:rsidRPr="00841CC9">
        <w:rPr>
          <w:rFonts w:hint="eastAsia"/>
          <w:sz w:val="24"/>
          <w:szCs w:val="24"/>
        </w:rPr>
        <w:t>max</w:t>
      </w:r>
      <w:r w:rsidR="00F64BDF" w:rsidRPr="00841CC9">
        <w:rPr>
          <w:sz w:val="24"/>
          <w:szCs w:val="24"/>
        </w:rPr>
        <w:t>,min,avg,sum</w:t>
      </w:r>
      <w:r w:rsidR="00400DE9" w:rsidRPr="00841CC9">
        <w:rPr>
          <w:sz w:val="24"/>
          <w:szCs w:val="24"/>
        </w:rPr>
        <w:t>聚合查询</w:t>
      </w:r>
      <w:r w:rsidR="00F64BDF" w:rsidRPr="00841CC9">
        <w:rPr>
          <w:sz w:val="24"/>
          <w:szCs w:val="24"/>
        </w:rPr>
        <w:t>各</w:t>
      </w:r>
      <w:r w:rsidR="00F64BDF" w:rsidRPr="00841CC9">
        <w:rPr>
          <w:rFonts w:hint="eastAsia"/>
          <w:sz w:val="24"/>
          <w:szCs w:val="24"/>
        </w:rPr>
        <w:t>100</w:t>
      </w:r>
      <w:r w:rsidR="00F64BDF" w:rsidRPr="00841CC9">
        <w:rPr>
          <w:rFonts w:hint="eastAsia"/>
          <w:sz w:val="24"/>
          <w:szCs w:val="24"/>
        </w:rPr>
        <w:t>次，聚合字段为</w:t>
      </w:r>
      <w:r w:rsidR="00F64BDF" w:rsidRPr="00841CC9">
        <w:rPr>
          <w:rFonts w:hint="eastAsia"/>
          <w:sz w:val="24"/>
          <w:szCs w:val="24"/>
        </w:rPr>
        <w:t>float</w:t>
      </w:r>
      <w:r w:rsidR="00F64BDF" w:rsidRPr="00841CC9">
        <w:rPr>
          <w:rFonts w:hint="eastAsia"/>
          <w:sz w:val="24"/>
          <w:szCs w:val="24"/>
        </w:rPr>
        <w:t>值字段，分组为</w:t>
      </w:r>
      <w:r w:rsidR="00EB3A8F" w:rsidRPr="00841CC9">
        <w:rPr>
          <w:rFonts w:hint="eastAsia"/>
          <w:sz w:val="24"/>
          <w:szCs w:val="24"/>
        </w:rPr>
        <w:t>sec</w:t>
      </w:r>
      <w:r w:rsidR="00224064" w:rsidRPr="00841CC9">
        <w:rPr>
          <w:rFonts w:hint="eastAsia"/>
          <w:sz w:val="24"/>
          <w:szCs w:val="24"/>
        </w:rPr>
        <w:t>，设备，设备属性</w:t>
      </w:r>
      <w:r w:rsidR="00244BC2" w:rsidRPr="00841CC9">
        <w:rPr>
          <w:rFonts w:hint="eastAsia"/>
          <w:sz w:val="24"/>
          <w:szCs w:val="24"/>
        </w:rPr>
        <w:t>。</w:t>
      </w:r>
    </w:p>
    <w:p w14:paraId="7CC32519" w14:textId="60FD63D4" w:rsidR="00054976" w:rsidRPr="00841CC9" w:rsidRDefault="008F7014" w:rsidP="0020554A">
      <w:pPr>
        <w:spacing w:line="360" w:lineRule="auto"/>
        <w:ind w:left="420" w:firstLineChars="200" w:firstLine="480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2</w:t>
      </w:r>
      <w:ins w:id="49" w:author="1026" w:date="2017-05-23T15:50:00Z">
        <w:r w:rsidR="00376A09">
          <w:rPr>
            <w:rFonts w:hint="eastAsia"/>
            <w:sz w:val="24"/>
            <w:szCs w:val="24"/>
          </w:rPr>
          <w:t>）</w:t>
        </w:r>
      </w:ins>
      <w:del w:id="50" w:author="1026" w:date="2017-05-23T15:50:00Z">
        <w:r w:rsidRPr="00841CC9" w:rsidDel="00376A09">
          <w:rPr>
            <w:rFonts w:hint="eastAsia"/>
            <w:sz w:val="24"/>
            <w:szCs w:val="24"/>
          </w:rPr>
          <w:delText>,</w:delText>
        </w:r>
      </w:del>
      <w:r w:rsidRPr="00841CC9">
        <w:rPr>
          <w:sz w:val="24"/>
          <w:szCs w:val="24"/>
        </w:rPr>
        <w:t>1</w:t>
      </w:r>
      <w:r w:rsidRPr="00841CC9">
        <w:rPr>
          <w:sz w:val="24"/>
          <w:szCs w:val="24"/>
        </w:rPr>
        <w:t>小时内</w:t>
      </w:r>
      <w:r w:rsidR="007119DD" w:rsidRPr="00841CC9">
        <w:rPr>
          <w:sz w:val="24"/>
          <w:szCs w:val="24"/>
        </w:rPr>
        <w:t>对设备进行</w:t>
      </w:r>
      <w:r w:rsidR="00DE0E67" w:rsidRPr="00841CC9">
        <w:rPr>
          <w:rFonts w:hint="eastAsia"/>
          <w:sz w:val="24"/>
          <w:szCs w:val="24"/>
        </w:rPr>
        <w:t>max,min,avg,sum</w:t>
      </w:r>
      <w:r w:rsidR="007119DD" w:rsidRPr="00841CC9">
        <w:rPr>
          <w:rFonts w:hint="eastAsia"/>
          <w:sz w:val="24"/>
          <w:szCs w:val="24"/>
        </w:rPr>
        <w:t>聚合查询各</w:t>
      </w:r>
      <w:r w:rsidR="007119DD" w:rsidRPr="00841CC9">
        <w:rPr>
          <w:rFonts w:hint="eastAsia"/>
          <w:sz w:val="24"/>
          <w:szCs w:val="24"/>
        </w:rPr>
        <w:t>100</w:t>
      </w:r>
      <w:r w:rsidR="007119DD" w:rsidRPr="00841CC9">
        <w:rPr>
          <w:rFonts w:hint="eastAsia"/>
          <w:sz w:val="24"/>
          <w:szCs w:val="24"/>
        </w:rPr>
        <w:t>次，聚合字段为</w:t>
      </w:r>
      <w:r w:rsidR="007119DD" w:rsidRPr="00841CC9">
        <w:rPr>
          <w:rFonts w:hint="eastAsia"/>
          <w:sz w:val="24"/>
          <w:szCs w:val="24"/>
        </w:rPr>
        <w:t>float</w:t>
      </w:r>
      <w:r w:rsidR="007119DD" w:rsidRPr="00841CC9">
        <w:rPr>
          <w:rFonts w:hint="eastAsia"/>
          <w:sz w:val="24"/>
          <w:szCs w:val="24"/>
        </w:rPr>
        <w:t>类型字段，分组为</w:t>
      </w:r>
      <w:r w:rsidR="007119DD" w:rsidRPr="00841CC9">
        <w:rPr>
          <w:rFonts w:hint="eastAsia"/>
          <w:sz w:val="24"/>
          <w:szCs w:val="24"/>
        </w:rPr>
        <w:t>min</w:t>
      </w:r>
      <w:r w:rsidR="009714BD" w:rsidRPr="00841CC9">
        <w:rPr>
          <w:rFonts w:hint="eastAsia"/>
          <w:sz w:val="24"/>
          <w:szCs w:val="24"/>
        </w:rPr>
        <w:t>ute</w:t>
      </w:r>
      <w:r w:rsidR="003421B2" w:rsidRPr="00841CC9">
        <w:rPr>
          <w:rFonts w:hint="eastAsia"/>
          <w:sz w:val="24"/>
          <w:szCs w:val="24"/>
        </w:rPr>
        <w:t>，设备，设备属性</w:t>
      </w:r>
      <w:r w:rsidR="00E23917" w:rsidRPr="00841CC9">
        <w:rPr>
          <w:rFonts w:hint="eastAsia"/>
          <w:sz w:val="24"/>
          <w:szCs w:val="24"/>
        </w:rPr>
        <w:t>。</w:t>
      </w:r>
    </w:p>
    <w:p w14:paraId="657326EB" w14:textId="2950CC6C" w:rsidR="00E17668" w:rsidRPr="00841CC9" w:rsidRDefault="004131D5" w:rsidP="0020554A">
      <w:pPr>
        <w:spacing w:line="360" w:lineRule="auto"/>
        <w:ind w:left="420" w:firstLineChars="200" w:firstLine="480"/>
        <w:rPr>
          <w:sz w:val="24"/>
          <w:szCs w:val="24"/>
        </w:rPr>
      </w:pPr>
      <w:r w:rsidRPr="00841CC9">
        <w:rPr>
          <w:sz w:val="24"/>
          <w:szCs w:val="24"/>
        </w:rPr>
        <w:t>3</w:t>
      </w:r>
      <w:ins w:id="51" w:author="1026" w:date="2017-05-23T15:50:00Z">
        <w:r w:rsidR="00376A09">
          <w:rPr>
            <w:rFonts w:hint="eastAsia"/>
            <w:sz w:val="24"/>
            <w:szCs w:val="24"/>
          </w:rPr>
          <w:t>）</w:t>
        </w:r>
      </w:ins>
      <w:del w:id="52" w:author="1026" w:date="2017-05-23T15:50:00Z">
        <w:r w:rsidR="002125A8" w:rsidRPr="00841CC9" w:rsidDel="00376A09">
          <w:rPr>
            <w:rFonts w:hint="eastAsia"/>
            <w:sz w:val="24"/>
            <w:szCs w:val="24"/>
          </w:rPr>
          <w:delText>,</w:delText>
        </w:r>
      </w:del>
      <w:r w:rsidR="004F5A91" w:rsidRPr="00841CC9">
        <w:rPr>
          <w:sz w:val="24"/>
          <w:szCs w:val="24"/>
        </w:rPr>
        <w:t>1</w:t>
      </w:r>
      <w:ins w:id="53" w:author="1026" w:date="2017-05-23T15:50:00Z">
        <w:r w:rsidR="00376A09">
          <w:rPr>
            <w:rFonts w:hint="eastAsia"/>
            <w:sz w:val="24"/>
            <w:szCs w:val="24"/>
          </w:rPr>
          <w:t>天</w:t>
        </w:r>
      </w:ins>
      <w:del w:id="54" w:author="1026" w:date="2017-05-23T15:50:00Z">
        <w:r w:rsidR="004F5A91" w:rsidRPr="00841CC9" w:rsidDel="00376A09">
          <w:rPr>
            <w:sz w:val="24"/>
            <w:szCs w:val="24"/>
          </w:rPr>
          <w:delText>day</w:delText>
        </w:r>
      </w:del>
      <w:r w:rsidR="00054976" w:rsidRPr="00841CC9">
        <w:rPr>
          <w:sz w:val="24"/>
          <w:szCs w:val="24"/>
        </w:rPr>
        <w:t>内对设备进行</w:t>
      </w:r>
      <w:r w:rsidR="00054976" w:rsidRPr="00841CC9">
        <w:rPr>
          <w:rFonts w:hint="eastAsia"/>
          <w:sz w:val="24"/>
          <w:szCs w:val="24"/>
        </w:rPr>
        <w:t>max,min,avg,su</w:t>
      </w:r>
      <w:r w:rsidR="00872928" w:rsidRPr="00841CC9">
        <w:rPr>
          <w:sz w:val="24"/>
          <w:szCs w:val="24"/>
        </w:rPr>
        <w:t>m</w:t>
      </w:r>
      <w:r w:rsidR="00054976" w:rsidRPr="00841CC9">
        <w:rPr>
          <w:rFonts w:hint="eastAsia"/>
          <w:sz w:val="24"/>
          <w:szCs w:val="24"/>
        </w:rPr>
        <w:t>聚合查询各</w:t>
      </w:r>
      <w:r w:rsidR="00054976" w:rsidRPr="00841CC9">
        <w:rPr>
          <w:rFonts w:hint="eastAsia"/>
          <w:sz w:val="24"/>
          <w:szCs w:val="24"/>
        </w:rPr>
        <w:t>100</w:t>
      </w:r>
      <w:r w:rsidR="00054976" w:rsidRPr="00841CC9">
        <w:rPr>
          <w:rFonts w:hint="eastAsia"/>
          <w:sz w:val="24"/>
          <w:szCs w:val="24"/>
        </w:rPr>
        <w:t>次，聚合字段为</w:t>
      </w:r>
      <w:r w:rsidR="00054976" w:rsidRPr="00841CC9">
        <w:rPr>
          <w:rFonts w:hint="eastAsia"/>
          <w:sz w:val="24"/>
          <w:szCs w:val="24"/>
        </w:rPr>
        <w:t>float</w:t>
      </w:r>
      <w:r w:rsidR="00054976" w:rsidRPr="00841CC9">
        <w:rPr>
          <w:rFonts w:hint="eastAsia"/>
          <w:sz w:val="24"/>
          <w:szCs w:val="24"/>
        </w:rPr>
        <w:t>类型字段，分组为</w:t>
      </w:r>
      <w:r w:rsidR="00EF29EA" w:rsidRPr="00841CC9">
        <w:rPr>
          <w:sz w:val="24"/>
          <w:szCs w:val="24"/>
        </w:rPr>
        <w:t>hour</w:t>
      </w:r>
      <w:r w:rsidR="00054976" w:rsidRPr="00841CC9">
        <w:rPr>
          <w:rFonts w:hint="eastAsia"/>
          <w:sz w:val="24"/>
          <w:szCs w:val="24"/>
        </w:rPr>
        <w:t>，设备，设备属性。</w:t>
      </w:r>
    </w:p>
    <w:p w14:paraId="0DA8E283" w14:textId="1BBF1305" w:rsidR="00F64BDF" w:rsidRPr="00841CC9" w:rsidRDefault="00E17668" w:rsidP="0020554A">
      <w:pPr>
        <w:spacing w:line="360" w:lineRule="auto"/>
        <w:ind w:left="420" w:firstLineChars="200" w:firstLine="480"/>
        <w:rPr>
          <w:sz w:val="24"/>
          <w:szCs w:val="24"/>
        </w:rPr>
      </w:pPr>
      <w:r w:rsidRPr="00841CC9">
        <w:rPr>
          <w:sz w:val="24"/>
          <w:szCs w:val="24"/>
        </w:rPr>
        <w:t>3</w:t>
      </w:r>
      <w:ins w:id="55" w:author="1026" w:date="2017-05-23T15:50:00Z">
        <w:r w:rsidR="00376A09">
          <w:rPr>
            <w:rFonts w:hint="eastAsia"/>
            <w:sz w:val="24"/>
            <w:szCs w:val="24"/>
          </w:rPr>
          <w:t>）</w:t>
        </w:r>
      </w:ins>
      <w:del w:id="56" w:author="1026" w:date="2017-05-23T15:50:00Z">
        <w:r w:rsidRPr="00841CC9" w:rsidDel="00376A09">
          <w:rPr>
            <w:rFonts w:hint="eastAsia"/>
            <w:sz w:val="24"/>
            <w:szCs w:val="24"/>
          </w:rPr>
          <w:delText>,</w:delText>
        </w:r>
      </w:del>
      <w:r w:rsidR="000E73A9" w:rsidRPr="00841CC9">
        <w:rPr>
          <w:sz w:val="24"/>
          <w:szCs w:val="24"/>
        </w:rPr>
        <w:t>1</w:t>
      </w:r>
      <w:ins w:id="57" w:author="1026" w:date="2017-05-23T15:50:00Z">
        <w:r w:rsidR="00376A09">
          <w:rPr>
            <w:rFonts w:hint="eastAsia"/>
            <w:sz w:val="24"/>
            <w:szCs w:val="24"/>
          </w:rPr>
          <w:t>周</w:t>
        </w:r>
      </w:ins>
      <w:del w:id="58" w:author="1026" w:date="2017-05-23T15:50:00Z">
        <w:r w:rsidR="000E73A9" w:rsidRPr="00841CC9" w:rsidDel="00376A09">
          <w:rPr>
            <w:sz w:val="24"/>
            <w:szCs w:val="24"/>
          </w:rPr>
          <w:delText>week</w:delText>
        </w:r>
      </w:del>
      <w:r w:rsidRPr="00841CC9">
        <w:rPr>
          <w:sz w:val="24"/>
          <w:szCs w:val="24"/>
        </w:rPr>
        <w:t>内对设备进行</w:t>
      </w:r>
      <w:r w:rsidRPr="00841CC9">
        <w:rPr>
          <w:rFonts w:hint="eastAsia"/>
          <w:sz w:val="24"/>
          <w:szCs w:val="24"/>
        </w:rPr>
        <w:t>max,min,avg,su</w:t>
      </w:r>
      <w:r w:rsidRPr="00841CC9">
        <w:rPr>
          <w:sz w:val="24"/>
          <w:szCs w:val="24"/>
        </w:rPr>
        <w:t>m</w:t>
      </w:r>
      <w:r w:rsidRPr="00841CC9">
        <w:rPr>
          <w:rFonts w:hint="eastAsia"/>
          <w:sz w:val="24"/>
          <w:szCs w:val="24"/>
        </w:rPr>
        <w:t>聚合查询各</w:t>
      </w:r>
      <w:r w:rsidRPr="00841CC9">
        <w:rPr>
          <w:rFonts w:hint="eastAsia"/>
          <w:sz w:val="24"/>
          <w:szCs w:val="24"/>
        </w:rPr>
        <w:t>100</w:t>
      </w:r>
      <w:r w:rsidRPr="00841CC9">
        <w:rPr>
          <w:rFonts w:hint="eastAsia"/>
          <w:sz w:val="24"/>
          <w:szCs w:val="24"/>
        </w:rPr>
        <w:t>次，聚合字段为</w:t>
      </w:r>
      <w:r w:rsidRPr="00841CC9">
        <w:rPr>
          <w:rFonts w:hint="eastAsia"/>
          <w:sz w:val="24"/>
          <w:szCs w:val="24"/>
        </w:rPr>
        <w:t>float</w:t>
      </w:r>
      <w:r w:rsidRPr="00841CC9">
        <w:rPr>
          <w:rFonts w:hint="eastAsia"/>
          <w:sz w:val="24"/>
          <w:szCs w:val="24"/>
        </w:rPr>
        <w:t>类型字段，分组为</w:t>
      </w:r>
      <w:r w:rsidR="00B357C9" w:rsidRPr="00841CC9">
        <w:rPr>
          <w:sz w:val="24"/>
          <w:szCs w:val="24"/>
        </w:rPr>
        <w:t>day</w:t>
      </w:r>
      <w:r w:rsidRPr="00841CC9">
        <w:rPr>
          <w:rFonts w:hint="eastAsia"/>
          <w:sz w:val="24"/>
          <w:szCs w:val="24"/>
        </w:rPr>
        <w:t>，设备，设备属性。</w:t>
      </w:r>
      <w:r w:rsidR="00EF7FD5" w:rsidRPr="00841CC9">
        <w:rPr>
          <w:sz w:val="24"/>
          <w:szCs w:val="24"/>
        </w:rPr>
        <w:br/>
      </w:r>
      <w:r w:rsidR="00EF7FD5" w:rsidRPr="00841CC9">
        <w:rPr>
          <w:sz w:val="24"/>
          <w:szCs w:val="24"/>
        </w:rPr>
        <w:t>测试指标为</w:t>
      </w:r>
      <w:r w:rsidR="00EF7FD5" w:rsidRPr="00841CC9">
        <w:rPr>
          <w:rFonts w:hint="eastAsia"/>
          <w:sz w:val="24"/>
          <w:szCs w:val="24"/>
        </w:rPr>
        <w:t>延迟时间</w:t>
      </w:r>
      <w:r w:rsidR="00EF7FD5" w:rsidRPr="00841CC9">
        <w:rPr>
          <w:rFonts w:hint="eastAsia"/>
          <w:sz w:val="24"/>
          <w:szCs w:val="24"/>
        </w:rPr>
        <w:t>: ms</w:t>
      </w:r>
      <w:r w:rsidR="00EF7FD5" w:rsidRPr="00841CC9">
        <w:rPr>
          <w:sz w:val="24"/>
          <w:szCs w:val="24"/>
        </w:rPr>
        <w:t xml:space="preserve"> (</w:t>
      </w:r>
      <w:r w:rsidR="00EF7FD5" w:rsidRPr="00841CC9">
        <w:rPr>
          <w:sz w:val="24"/>
          <w:szCs w:val="24"/>
        </w:rPr>
        <w:t>对应的时间段</w:t>
      </w:r>
      <w:r w:rsidR="00EF7FD5" w:rsidRPr="00841CC9">
        <w:rPr>
          <w:rFonts w:hint="eastAsia"/>
          <w:sz w:val="24"/>
          <w:szCs w:val="24"/>
        </w:rPr>
        <w:t>，</w:t>
      </w:r>
      <w:r w:rsidR="00EF7FD5" w:rsidRPr="00841CC9">
        <w:rPr>
          <w:sz w:val="24"/>
          <w:szCs w:val="24"/>
        </w:rPr>
        <w:t>聚合条件</w:t>
      </w:r>
      <w:r w:rsidR="00A34D7B" w:rsidRPr="00841CC9">
        <w:rPr>
          <w:rFonts w:hint="eastAsia"/>
          <w:sz w:val="24"/>
          <w:szCs w:val="24"/>
        </w:rPr>
        <w:t>,where</w:t>
      </w:r>
      <w:r w:rsidR="00A34D7B" w:rsidRPr="00841CC9">
        <w:rPr>
          <w:sz w:val="24"/>
          <w:szCs w:val="24"/>
        </w:rPr>
        <w:t>条件</w:t>
      </w:r>
      <w:r w:rsidR="00EF7FD5" w:rsidRPr="00841CC9">
        <w:rPr>
          <w:sz w:val="24"/>
          <w:szCs w:val="24"/>
        </w:rPr>
        <w:t>)</w:t>
      </w:r>
      <w:r w:rsidR="00ED3B8F">
        <w:rPr>
          <w:rFonts w:hint="eastAsia"/>
          <w:sz w:val="24"/>
          <w:szCs w:val="24"/>
        </w:rPr>
        <w:t>。</w:t>
      </w:r>
    </w:p>
    <w:p w14:paraId="2306669A" w14:textId="507ACFC4" w:rsidR="00C67FDF" w:rsidRDefault="002B34CE" w:rsidP="0058213E">
      <w:pPr>
        <w:pStyle w:val="2"/>
        <w:spacing w:line="360" w:lineRule="auto"/>
        <w:rPr>
          <w:sz w:val="28"/>
          <w:szCs w:val="28"/>
        </w:rPr>
      </w:pPr>
      <w:bookmarkStart w:id="59" w:name="_Toc483300931"/>
      <w:bookmarkStart w:id="60" w:name="_Toc483301405"/>
      <w:r w:rsidRPr="00ED7F3E">
        <w:rPr>
          <w:sz w:val="28"/>
          <w:szCs w:val="28"/>
        </w:rPr>
        <w:t>1.</w:t>
      </w:r>
      <w:r w:rsidR="009F753F" w:rsidRPr="00ED7F3E">
        <w:rPr>
          <w:rFonts w:hint="eastAsia"/>
          <w:sz w:val="28"/>
          <w:szCs w:val="28"/>
        </w:rPr>
        <w:t>2</w:t>
      </w:r>
      <w:r w:rsidR="00FA46B6" w:rsidRPr="00ED7F3E">
        <w:rPr>
          <w:sz w:val="28"/>
          <w:szCs w:val="28"/>
        </w:rPr>
        <w:t xml:space="preserve"> </w:t>
      </w:r>
      <w:r w:rsidR="00996E84">
        <w:rPr>
          <w:rFonts w:hint="eastAsia"/>
          <w:sz w:val="28"/>
          <w:szCs w:val="28"/>
        </w:rPr>
        <w:t>数据管理的其他</w:t>
      </w:r>
      <w:r w:rsidR="00C67FDF" w:rsidRPr="00ED7F3E">
        <w:rPr>
          <w:sz w:val="28"/>
          <w:szCs w:val="28"/>
        </w:rPr>
        <w:t>辅助功能</w:t>
      </w:r>
      <w:r w:rsidR="00C9211C" w:rsidRPr="00ED7F3E">
        <w:rPr>
          <w:rFonts w:hint="eastAsia"/>
          <w:sz w:val="28"/>
          <w:szCs w:val="28"/>
        </w:rPr>
        <w:t>(</w:t>
      </w:r>
      <w:r w:rsidR="00C9211C" w:rsidRPr="00ED7F3E">
        <w:rPr>
          <w:rFonts w:hint="eastAsia"/>
          <w:sz w:val="28"/>
          <w:szCs w:val="28"/>
        </w:rPr>
        <w:t>生产</w:t>
      </w:r>
      <w:r w:rsidR="00154D67" w:rsidRPr="00ED7F3E">
        <w:rPr>
          <w:rFonts w:hint="eastAsia"/>
          <w:sz w:val="28"/>
          <w:szCs w:val="28"/>
        </w:rPr>
        <w:t>中用的较少的功能）</w:t>
      </w:r>
      <w:bookmarkEnd w:id="59"/>
      <w:bookmarkEnd w:id="60"/>
    </w:p>
    <w:p w14:paraId="1B7B9094" w14:textId="7D646BD1" w:rsidR="00DD18F8" w:rsidRPr="00795765" w:rsidRDefault="002B34CE" w:rsidP="0058213E">
      <w:pPr>
        <w:spacing w:line="360" w:lineRule="auto"/>
        <w:outlineLvl w:val="2"/>
        <w:rPr>
          <w:rStyle w:val="30"/>
          <w:bCs w:val="0"/>
          <w:sz w:val="24"/>
          <w:szCs w:val="24"/>
        </w:rPr>
      </w:pPr>
      <w:bookmarkStart w:id="61" w:name="_Toc483300932"/>
      <w:bookmarkStart w:id="62" w:name="_Toc483301406"/>
      <w:r w:rsidRPr="00795765">
        <w:rPr>
          <w:rStyle w:val="30"/>
          <w:rFonts w:hint="eastAsia"/>
          <w:bCs w:val="0"/>
          <w:sz w:val="24"/>
          <w:szCs w:val="24"/>
        </w:rPr>
        <w:t>1.2.1</w:t>
      </w:r>
      <w:r w:rsidR="0028307E">
        <w:rPr>
          <w:rStyle w:val="30"/>
          <w:bCs w:val="0"/>
          <w:sz w:val="24"/>
          <w:szCs w:val="24"/>
        </w:rPr>
        <w:t xml:space="preserve"> </w:t>
      </w:r>
      <w:r w:rsidR="00366A70" w:rsidRPr="00795765">
        <w:rPr>
          <w:rStyle w:val="30"/>
          <w:bCs w:val="0"/>
          <w:sz w:val="24"/>
          <w:szCs w:val="24"/>
        </w:rPr>
        <w:t>数据</w:t>
      </w:r>
      <w:r w:rsidR="00366A70" w:rsidRPr="00795765">
        <w:rPr>
          <w:rStyle w:val="30"/>
          <w:rFonts w:hint="eastAsia"/>
          <w:bCs w:val="0"/>
          <w:sz w:val="24"/>
          <w:szCs w:val="24"/>
        </w:rPr>
        <w:t>update</w:t>
      </w:r>
      <w:r w:rsidR="00366A70" w:rsidRPr="00795765">
        <w:rPr>
          <w:rStyle w:val="30"/>
          <w:rFonts w:hint="eastAsia"/>
          <w:bCs w:val="0"/>
          <w:sz w:val="24"/>
          <w:szCs w:val="24"/>
        </w:rPr>
        <w:t>测试</w:t>
      </w:r>
      <w:bookmarkEnd w:id="61"/>
      <w:bookmarkEnd w:id="62"/>
    </w:p>
    <w:p w14:paraId="6E664804" w14:textId="18F3DEEC" w:rsidR="00AF11A9" w:rsidRPr="00841CC9" w:rsidRDefault="00AF11A9" w:rsidP="0058213E">
      <w:pPr>
        <w:spacing w:line="360" w:lineRule="auto"/>
        <w:ind w:firstLine="420"/>
        <w:rPr>
          <w:sz w:val="24"/>
          <w:szCs w:val="24"/>
        </w:rPr>
      </w:pPr>
      <w:r w:rsidRPr="00841CC9">
        <w:rPr>
          <w:sz w:val="24"/>
          <w:szCs w:val="24"/>
        </w:rPr>
        <w:t>十</w:t>
      </w:r>
      <w:r w:rsidR="001D633C">
        <w:rPr>
          <w:sz w:val="24"/>
          <w:szCs w:val="24"/>
        </w:rPr>
        <w:t>二</w:t>
      </w:r>
      <w:r w:rsidRPr="00841CC9">
        <w:rPr>
          <w:sz w:val="24"/>
          <w:szCs w:val="24"/>
        </w:rPr>
        <w:t>种模式下，</w:t>
      </w:r>
      <w:del w:id="63" w:author="1026" w:date="2017-05-23T15:54:00Z">
        <w:r w:rsidRPr="00841CC9" w:rsidDel="00265E9A">
          <w:rPr>
            <w:rFonts w:hint="eastAsia"/>
            <w:sz w:val="24"/>
            <w:szCs w:val="24"/>
          </w:rPr>
          <w:delText>o</w:delText>
        </w:r>
        <w:r w:rsidRPr="00841CC9" w:rsidDel="00265E9A">
          <w:rPr>
            <w:sz w:val="24"/>
            <w:szCs w:val="24"/>
          </w:rPr>
          <w:delText>nline</w:delText>
        </w:r>
      </w:del>
      <w:ins w:id="64" w:author="1026" w:date="2017-05-23T15:54:00Z">
        <w:r w:rsidR="00265E9A">
          <w:rPr>
            <w:rFonts w:hint="eastAsia"/>
            <w:sz w:val="24"/>
            <w:szCs w:val="24"/>
          </w:rPr>
          <w:t>在线</w:t>
        </w:r>
      </w:ins>
      <w:r w:rsidRPr="00841CC9">
        <w:rPr>
          <w:sz w:val="24"/>
          <w:szCs w:val="24"/>
        </w:rPr>
        <w:t>插入数据，</w:t>
      </w:r>
      <w:r w:rsidRPr="00841CC9">
        <w:rPr>
          <w:rFonts w:hint="eastAsia"/>
          <w:sz w:val="24"/>
          <w:szCs w:val="24"/>
        </w:rPr>
        <w:t>0</w:t>
      </w:r>
      <w:r w:rsidRPr="00841CC9">
        <w:rPr>
          <w:sz w:val="24"/>
          <w:szCs w:val="24"/>
        </w:rPr>
        <w:t>.</w:t>
      </w:r>
      <w:r w:rsidR="00554FD8">
        <w:rPr>
          <w:sz w:val="24"/>
          <w:szCs w:val="24"/>
        </w:rPr>
        <w:t>0</w:t>
      </w:r>
      <w:r w:rsidR="00C75748">
        <w:rPr>
          <w:sz w:val="24"/>
          <w:szCs w:val="24"/>
        </w:rPr>
        <w:t>0</w:t>
      </w:r>
      <w:r w:rsidRPr="00841CC9">
        <w:rPr>
          <w:sz w:val="24"/>
          <w:szCs w:val="24"/>
        </w:rPr>
        <w:t>1</w:t>
      </w:r>
      <w:r w:rsidRPr="00841CC9">
        <w:rPr>
          <w:sz w:val="24"/>
          <w:szCs w:val="24"/>
        </w:rPr>
        <w:t>几率</w:t>
      </w:r>
      <w:r w:rsidR="009F3F6F" w:rsidRPr="00841CC9">
        <w:rPr>
          <w:sz w:val="24"/>
          <w:szCs w:val="24"/>
        </w:rPr>
        <w:t>错掉一个字段的数据</w:t>
      </w:r>
      <w:r w:rsidR="009F3F6F" w:rsidRPr="00841CC9">
        <w:rPr>
          <w:rFonts w:hint="eastAsia"/>
          <w:sz w:val="24"/>
          <w:szCs w:val="24"/>
        </w:rPr>
        <w:t>，</w:t>
      </w:r>
      <w:r w:rsidR="0000231C" w:rsidRPr="00841CC9">
        <w:rPr>
          <w:sz w:val="24"/>
          <w:szCs w:val="24"/>
        </w:rPr>
        <w:t>后面</w:t>
      </w:r>
      <w:r w:rsidR="0000231C" w:rsidRPr="00841CC9">
        <w:rPr>
          <w:sz w:val="24"/>
          <w:szCs w:val="24"/>
        </w:rPr>
        <w:t>update</w:t>
      </w:r>
      <w:r w:rsidR="004F7686" w:rsidRPr="00841CC9">
        <w:rPr>
          <w:sz w:val="24"/>
          <w:szCs w:val="24"/>
        </w:rPr>
        <w:t>计算延迟时间</w:t>
      </w:r>
      <w:r w:rsidR="00A55FC8">
        <w:rPr>
          <w:rFonts w:hint="eastAsia"/>
          <w:sz w:val="24"/>
          <w:szCs w:val="24"/>
        </w:rPr>
        <w:t>,</w:t>
      </w:r>
      <w:r w:rsidR="00CB24C0" w:rsidRPr="00CB24C0">
        <w:rPr>
          <w:rFonts w:hint="eastAsia"/>
          <w:sz w:val="24"/>
          <w:szCs w:val="24"/>
        </w:rPr>
        <w:t xml:space="preserve"> </w:t>
      </w:r>
      <w:r w:rsidR="004B2C6B">
        <w:rPr>
          <w:sz w:val="24"/>
          <w:szCs w:val="24"/>
        </w:rPr>
        <w:t>1</w:t>
      </w:r>
      <w:ins w:id="65" w:author="1026" w:date="2017-05-23T15:54:00Z">
        <w:r w:rsidR="00265E9A">
          <w:rPr>
            <w:rFonts w:hint="eastAsia"/>
            <w:sz w:val="24"/>
            <w:szCs w:val="24"/>
          </w:rPr>
          <w:t>小时后</w:t>
        </w:r>
      </w:ins>
      <w:del w:id="66" w:author="1026" w:date="2017-05-23T15:54:00Z">
        <w:r w:rsidR="004B2C6B" w:rsidDel="00265E9A">
          <w:rPr>
            <w:sz w:val="24"/>
            <w:szCs w:val="24"/>
          </w:rPr>
          <w:delText>H</w:delText>
        </w:r>
      </w:del>
      <w:r w:rsidR="00A55FC8">
        <w:rPr>
          <w:rFonts w:hint="eastAsia"/>
          <w:sz w:val="24"/>
          <w:szCs w:val="24"/>
        </w:rPr>
        <w:t>进行</w:t>
      </w:r>
      <w:ins w:id="67" w:author="1026" w:date="2017-05-23T15:54:00Z">
        <w:r w:rsidR="00265E9A">
          <w:rPr>
            <w:rFonts w:hint="eastAsia"/>
            <w:sz w:val="24"/>
            <w:szCs w:val="24"/>
          </w:rPr>
          <w:t>更新操作</w:t>
        </w:r>
      </w:ins>
      <w:del w:id="68" w:author="1026" w:date="2017-05-23T15:54:00Z">
        <w:r w:rsidR="00A55FC8" w:rsidDel="00265E9A">
          <w:rPr>
            <w:rFonts w:hint="eastAsia"/>
            <w:sz w:val="24"/>
            <w:szCs w:val="24"/>
          </w:rPr>
          <w:delText>Update</w:delText>
        </w:r>
      </w:del>
      <w:r w:rsidR="00CA0C1B">
        <w:rPr>
          <w:rFonts w:hint="eastAsia"/>
          <w:sz w:val="24"/>
          <w:szCs w:val="24"/>
        </w:rPr>
        <w:t>。</w:t>
      </w:r>
    </w:p>
    <w:p w14:paraId="64E5C1E1" w14:textId="05B49FD5" w:rsidR="004B7DDB" w:rsidRPr="00795765" w:rsidRDefault="002B34CE" w:rsidP="0058213E">
      <w:pPr>
        <w:spacing w:line="360" w:lineRule="auto"/>
        <w:outlineLvl w:val="2"/>
        <w:rPr>
          <w:rStyle w:val="30"/>
          <w:sz w:val="24"/>
          <w:szCs w:val="24"/>
        </w:rPr>
      </w:pPr>
      <w:bookmarkStart w:id="69" w:name="_Toc483300933"/>
      <w:bookmarkStart w:id="70" w:name="_Toc483301407"/>
      <w:r w:rsidRPr="00795765">
        <w:rPr>
          <w:rStyle w:val="30"/>
          <w:rFonts w:hint="eastAsia"/>
          <w:sz w:val="24"/>
          <w:szCs w:val="24"/>
        </w:rPr>
        <w:t>1.2.2</w:t>
      </w:r>
      <w:r w:rsidR="0028307E">
        <w:rPr>
          <w:rStyle w:val="30"/>
          <w:sz w:val="24"/>
          <w:szCs w:val="24"/>
        </w:rPr>
        <w:t xml:space="preserve"> </w:t>
      </w:r>
      <w:r w:rsidR="005A18A2" w:rsidRPr="00795765">
        <w:rPr>
          <w:rStyle w:val="30"/>
          <w:rFonts w:hint="eastAsia"/>
          <w:sz w:val="24"/>
          <w:szCs w:val="24"/>
        </w:rPr>
        <w:t>数据</w:t>
      </w:r>
      <w:r w:rsidR="005A18A2" w:rsidRPr="00795765">
        <w:rPr>
          <w:rStyle w:val="30"/>
          <w:rFonts w:hint="eastAsia"/>
          <w:sz w:val="24"/>
          <w:szCs w:val="24"/>
        </w:rPr>
        <w:t>random</w:t>
      </w:r>
      <w:r w:rsidR="005A18A2" w:rsidRPr="00795765">
        <w:rPr>
          <w:rStyle w:val="30"/>
          <w:sz w:val="24"/>
          <w:szCs w:val="24"/>
        </w:rPr>
        <w:t xml:space="preserve"> insert</w:t>
      </w:r>
      <w:bookmarkEnd w:id="69"/>
      <w:bookmarkEnd w:id="70"/>
    </w:p>
    <w:p w14:paraId="5D4BBB77" w14:textId="44669AFC" w:rsidR="00EE1E45" w:rsidRPr="00841CC9" w:rsidRDefault="008A43AB" w:rsidP="0058213E">
      <w:pPr>
        <w:spacing w:line="360" w:lineRule="auto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插入数据时候，随机漏掉数据并且记录，在后面进行批量</w:t>
      </w:r>
      <w:r w:rsidRPr="00841CC9">
        <w:rPr>
          <w:rFonts w:hint="eastAsia"/>
          <w:sz w:val="24"/>
          <w:szCs w:val="24"/>
        </w:rPr>
        <w:t>random insert</w:t>
      </w:r>
      <w:r w:rsidRPr="00841CC9">
        <w:rPr>
          <w:sz w:val="24"/>
          <w:szCs w:val="24"/>
        </w:rPr>
        <w:t xml:space="preserve"> </w:t>
      </w:r>
      <w:r w:rsidRPr="00841CC9">
        <w:rPr>
          <w:sz w:val="24"/>
          <w:szCs w:val="24"/>
        </w:rPr>
        <w:t>操作</w:t>
      </w:r>
      <w:r w:rsidRPr="00841CC9">
        <w:rPr>
          <w:rFonts w:hint="eastAsia"/>
          <w:sz w:val="24"/>
          <w:szCs w:val="24"/>
        </w:rPr>
        <w:t>，</w:t>
      </w:r>
      <w:r w:rsidRPr="00841CC9">
        <w:rPr>
          <w:sz w:val="24"/>
          <w:szCs w:val="24"/>
        </w:rPr>
        <w:t>计算</w:t>
      </w:r>
      <w:r w:rsidRPr="00841CC9">
        <w:rPr>
          <w:rFonts w:hint="eastAsia"/>
          <w:sz w:val="24"/>
          <w:szCs w:val="24"/>
        </w:rPr>
        <w:t>insert</w:t>
      </w:r>
      <w:r w:rsidRPr="00841CC9">
        <w:rPr>
          <w:rFonts w:hint="eastAsia"/>
          <w:sz w:val="24"/>
          <w:szCs w:val="24"/>
        </w:rPr>
        <w:t>延迟时间</w:t>
      </w:r>
      <w:r w:rsidR="009A697D" w:rsidRPr="00841CC9">
        <w:rPr>
          <w:rFonts w:hint="eastAsia"/>
          <w:sz w:val="24"/>
          <w:szCs w:val="24"/>
        </w:rPr>
        <w:t>，每秒的</w:t>
      </w:r>
      <w:r w:rsidR="009A697D" w:rsidRPr="00841CC9">
        <w:rPr>
          <w:rFonts w:hint="eastAsia"/>
          <w:sz w:val="24"/>
          <w:szCs w:val="24"/>
        </w:rPr>
        <w:t>insert</w:t>
      </w:r>
      <w:r w:rsidR="009A697D" w:rsidRPr="00841CC9">
        <w:rPr>
          <w:rFonts w:hint="eastAsia"/>
          <w:sz w:val="24"/>
          <w:szCs w:val="24"/>
        </w:rPr>
        <w:t>数目</w:t>
      </w:r>
      <w:r w:rsidR="00CA0C1B">
        <w:rPr>
          <w:rFonts w:hint="eastAsia"/>
          <w:sz w:val="24"/>
          <w:szCs w:val="24"/>
        </w:rPr>
        <w:t>。</w:t>
      </w:r>
    </w:p>
    <w:p w14:paraId="3D639F32" w14:textId="530A1223" w:rsidR="00C60213" w:rsidRPr="00C75D67" w:rsidRDefault="00A014FC" w:rsidP="0058213E">
      <w:pPr>
        <w:spacing w:line="360" w:lineRule="auto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模式一，模式五，模式九</w:t>
      </w:r>
      <w:r w:rsidR="006428E1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种模式下，</w:t>
      </w:r>
      <w:r w:rsidR="00B349CB">
        <w:rPr>
          <w:rFonts w:hint="eastAsia"/>
          <w:sz w:val="24"/>
          <w:szCs w:val="24"/>
        </w:rPr>
        <w:t>实时</w:t>
      </w:r>
      <w:r w:rsidR="00DC324B" w:rsidRPr="00841CC9">
        <w:rPr>
          <w:sz w:val="24"/>
          <w:szCs w:val="24"/>
        </w:rPr>
        <w:t>插入数据，</w:t>
      </w:r>
      <w:r w:rsidR="00DC324B" w:rsidRPr="00841CC9">
        <w:rPr>
          <w:rFonts w:hint="eastAsia"/>
          <w:sz w:val="24"/>
          <w:szCs w:val="24"/>
        </w:rPr>
        <w:t>0</w:t>
      </w:r>
      <w:r w:rsidR="00DC324B" w:rsidRPr="00841CC9">
        <w:rPr>
          <w:sz w:val="24"/>
          <w:szCs w:val="24"/>
        </w:rPr>
        <w:t>.</w:t>
      </w:r>
      <w:r w:rsidR="00970FEF">
        <w:rPr>
          <w:sz w:val="24"/>
          <w:szCs w:val="24"/>
        </w:rPr>
        <w:t>00</w:t>
      </w:r>
      <w:r w:rsidR="00DC324B" w:rsidRPr="00841CC9">
        <w:rPr>
          <w:sz w:val="24"/>
          <w:szCs w:val="24"/>
        </w:rPr>
        <w:t>1</w:t>
      </w:r>
      <w:r w:rsidR="00DC324B" w:rsidRPr="00841CC9">
        <w:rPr>
          <w:sz w:val="24"/>
          <w:szCs w:val="24"/>
        </w:rPr>
        <w:t>几率漏掉数据</w:t>
      </w:r>
      <w:r w:rsidR="00CB6698" w:rsidRPr="00841CC9">
        <w:rPr>
          <w:sz w:val="24"/>
          <w:szCs w:val="24"/>
        </w:rPr>
        <w:t>，后面再插入漏掉的数据</w:t>
      </w:r>
      <w:r w:rsidR="00C75D67">
        <w:rPr>
          <w:rFonts w:hint="eastAsia"/>
          <w:sz w:val="24"/>
          <w:szCs w:val="24"/>
        </w:rPr>
        <w:t>，</w:t>
      </w:r>
      <w:r w:rsidR="00B03526">
        <w:rPr>
          <w:sz w:val="24"/>
          <w:szCs w:val="24"/>
        </w:rPr>
        <w:t>1H</w:t>
      </w:r>
      <w:r w:rsidR="00C75D67">
        <w:rPr>
          <w:rFonts w:hint="eastAsia"/>
          <w:sz w:val="24"/>
          <w:szCs w:val="24"/>
        </w:rPr>
        <w:t>进行</w:t>
      </w:r>
      <w:r w:rsidR="00B03526">
        <w:rPr>
          <w:rFonts w:hint="eastAsia"/>
          <w:sz w:val="24"/>
          <w:szCs w:val="24"/>
        </w:rPr>
        <w:t>insert</w:t>
      </w:r>
      <w:r w:rsidR="00CA0C1B">
        <w:rPr>
          <w:rFonts w:hint="eastAsia"/>
          <w:sz w:val="24"/>
          <w:szCs w:val="24"/>
        </w:rPr>
        <w:t>。</w:t>
      </w:r>
    </w:p>
    <w:p w14:paraId="31DF0846" w14:textId="77777777" w:rsidR="002773BE" w:rsidRPr="00795765" w:rsidRDefault="002B34CE" w:rsidP="0058213E">
      <w:pPr>
        <w:spacing w:line="360" w:lineRule="auto"/>
        <w:outlineLvl w:val="2"/>
        <w:rPr>
          <w:sz w:val="24"/>
          <w:szCs w:val="24"/>
        </w:rPr>
      </w:pPr>
      <w:bookmarkStart w:id="71" w:name="_Toc483300934"/>
      <w:bookmarkStart w:id="72" w:name="_Toc483301408"/>
      <w:r w:rsidRPr="00795765">
        <w:rPr>
          <w:rStyle w:val="30"/>
          <w:rFonts w:hint="eastAsia"/>
          <w:sz w:val="24"/>
          <w:szCs w:val="24"/>
        </w:rPr>
        <w:t xml:space="preserve">1.2.3 </w:t>
      </w:r>
      <w:r w:rsidR="00AF67D1" w:rsidRPr="00795765">
        <w:rPr>
          <w:rStyle w:val="30"/>
          <w:rFonts w:hint="eastAsia"/>
          <w:sz w:val="24"/>
          <w:szCs w:val="24"/>
        </w:rPr>
        <w:t>删除某个时间之前的数据</w:t>
      </w:r>
      <w:bookmarkEnd w:id="71"/>
      <w:bookmarkEnd w:id="72"/>
      <w:r w:rsidR="00AF67D1" w:rsidRPr="00795765">
        <w:rPr>
          <w:rFonts w:hint="eastAsia"/>
          <w:sz w:val="24"/>
          <w:szCs w:val="24"/>
        </w:rPr>
        <w:t xml:space="preserve"> </w:t>
      </w:r>
    </w:p>
    <w:p w14:paraId="544D275E" w14:textId="57DE3161" w:rsidR="002D2AB3" w:rsidRPr="00841CC9" w:rsidRDefault="002D2AB3" w:rsidP="0058213E">
      <w:pPr>
        <w:spacing w:line="360" w:lineRule="auto"/>
        <w:rPr>
          <w:sz w:val="24"/>
          <w:szCs w:val="24"/>
        </w:rPr>
      </w:pPr>
      <w:r w:rsidRPr="00841CC9">
        <w:rPr>
          <w:sz w:val="24"/>
          <w:szCs w:val="24"/>
        </w:rPr>
        <w:t>首先插入</w:t>
      </w:r>
      <w:r w:rsidR="00CB7532">
        <w:rPr>
          <w:sz w:val="24"/>
          <w:szCs w:val="24"/>
        </w:rPr>
        <w:t>2</w:t>
      </w:r>
      <w:r w:rsidRPr="00841CC9">
        <w:rPr>
          <w:rFonts w:hint="eastAsia"/>
          <w:sz w:val="24"/>
          <w:szCs w:val="24"/>
        </w:rPr>
        <w:t>周内的数据</w:t>
      </w:r>
    </w:p>
    <w:p w14:paraId="2EEC14FF" w14:textId="5EBBD302" w:rsidR="00877A96" w:rsidRPr="00841CC9" w:rsidRDefault="00D31E09" w:rsidP="0058213E">
      <w:pPr>
        <w:spacing w:line="360" w:lineRule="auto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删除</w:t>
      </w:r>
      <w:r w:rsidR="00E0719A" w:rsidRPr="00841CC9">
        <w:rPr>
          <w:rFonts w:hint="eastAsia"/>
          <w:sz w:val="24"/>
          <w:szCs w:val="24"/>
        </w:rPr>
        <w:t>昨天</w:t>
      </w:r>
      <w:r w:rsidR="00EE22B9" w:rsidRPr="00841CC9">
        <w:rPr>
          <w:rFonts w:hint="eastAsia"/>
          <w:sz w:val="24"/>
          <w:szCs w:val="24"/>
        </w:rPr>
        <w:t>同时间</w:t>
      </w:r>
      <w:r w:rsidRPr="00841CC9">
        <w:rPr>
          <w:rFonts w:hint="eastAsia"/>
          <w:sz w:val="24"/>
          <w:szCs w:val="24"/>
        </w:rPr>
        <w:t>之前的数据所用的延迟</w:t>
      </w:r>
      <w:r w:rsidRPr="00841CC9">
        <w:rPr>
          <w:rFonts w:hint="eastAsia"/>
          <w:sz w:val="24"/>
          <w:szCs w:val="24"/>
        </w:rPr>
        <w:t>ms,</w:t>
      </w:r>
      <w:ins w:id="73" w:author="1026" w:date="2017-05-23T15:55:00Z">
        <w:r w:rsidR="00265E9A">
          <w:rPr>
            <w:rFonts w:hint="eastAsia"/>
            <w:sz w:val="24"/>
            <w:szCs w:val="24"/>
          </w:rPr>
          <w:t xml:space="preserve"> </w:t>
        </w:r>
      </w:ins>
      <w:del w:id="74" w:author="1026" w:date="2017-05-23T15:55:00Z">
        <w:r w:rsidRPr="00841CC9" w:rsidDel="00265E9A">
          <w:rPr>
            <w:rFonts w:hint="eastAsia"/>
            <w:sz w:val="24"/>
            <w:szCs w:val="24"/>
          </w:rPr>
          <w:delText>已经</w:delText>
        </w:r>
      </w:del>
      <w:r w:rsidRPr="00841CC9">
        <w:rPr>
          <w:rFonts w:hint="eastAsia"/>
          <w:sz w:val="24"/>
          <w:szCs w:val="24"/>
        </w:rPr>
        <w:t>平均每</w:t>
      </w:r>
      <w:r w:rsidRPr="00841CC9">
        <w:rPr>
          <w:rFonts w:hint="eastAsia"/>
          <w:sz w:val="24"/>
          <w:szCs w:val="24"/>
        </w:rPr>
        <w:t>sec</w:t>
      </w:r>
      <w:r w:rsidRPr="00841CC9">
        <w:rPr>
          <w:rFonts w:hint="eastAsia"/>
          <w:sz w:val="24"/>
          <w:szCs w:val="24"/>
        </w:rPr>
        <w:t>的所删除的数目</w:t>
      </w:r>
    </w:p>
    <w:p w14:paraId="31EE37EE" w14:textId="77777777" w:rsidR="009B70CE" w:rsidRPr="00841CC9" w:rsidRDefault="009B70CE" w:rsidP="0058213E">
      <w:pPr>
        <w:spacing w:line="360" w:lineRule="auto"/>
        <w:rPr>
          <w:sz w:val="24"/>
          <w:szCs w:val="24"/>
        </w:rPr>
      </w:pPr>
      <w:r w:rsidRPr="00841CC9">
        <w:rPr>
          <w:sz w:val="24"/>
          <w:szCs w:val="24"/>
        </w:rPr>
        <w:lastRenderedPageBreak/>
        <w:t>删除所有数据</w:t>
      </w:r>
    </w:p>
    <w:p w14:paraId="1AE46F45" w14:textId="77777777" w:rsidR="009B70CE" w:rsidRPr="00841CC9" w:rsidRDefault="009B70CE" w:rsidP="0058213E">
      <w:pPr>
        <w:spacing w:line="360" w:lineRule="auto"/>
        <w:rPr>
          <w:sz w:val="24"/>
          <w:szCs w:val="24"/>
        </w:rPr>
      </w:pPr>
      <w:r w:rsidRPr="00841CC9">
        <w:rPr>
          <w:sz w:val="24"/>
          <w:szCs w:val="24"/>
        </w:rPr>
        <w:t>进行</w:t>
      </w:r>
      <w:r w:rsidRPr="00841CC9">
        <w:rPr>
          <w:rFonts w:hint="eastAsia"/>
          <w:sz w:val="24"/>
          <w:szCs w:val="24"/>
        </w:rPr>
        <w:t>100</w:t>
      </w:r>
      <w:r w:rsidRPr="00841CC9">
        <w:rPr>
          <w:rFonts w:hint="eastAsia"/>
          <w:sz w:val="24"/>
          <w:szCs w:val="24"/>
        </w:rPr>
        <w:t>次操作，计算出</w:t>
      </w:r>
      <w:r w:rsidR="00A279C3" w:rsidRPr="00841CC9">
        <w:rPr>
          <w:rFonts w:hint="eastAsia"/>
          <w:sz w:val="24"/>
          <w:szCs w:val="24"/>
        </w:rPr>
        <w:t>min,max,avg,95%,99%</w:t>
      </w:r>
    </w:p>
    <w:p w14:paraId="41C42EBF" w14:textId="77777777" w:rsidR="00A9713B" w:rsidRPr="00795765" w:rsidRDefault="002B34CE" w:rsidP="0058213E">
      <w:pPr>
        <w:spacing w:line="360" w:lineRule="auto"/>
        <w:outlineLvl w:val="2"/>
        <w:rPr>
          <w:rStyle w:val="30"/>
          <w:sz w:val="24"/>
          <w:szCs w:val="24"/>
        </w:rPr>
      </w:pPr>
      <w:bookmarkStart w:id="75" w:name="_Toc483300935"/>
      <w:bookmarkStart w:id="76" w:name="_Toc483301409"/>
      <w:r w:rsidRPr="00795765">
        <w:rPr>
          <w:rStyle w:val="30"/>
          <w:rFonts w:hint="eastAsia"/>
          <w:sz w:val="24"/>
          <w:szCs w:val="24"/>
        </w:rPr>
        <w:t xml:space="preserve">1.2.4 </w:t>
      </w:r>
      <w:r w:rsidR="007B3C53" w:rsidRPr="00795765">
        <w:rPr>
          <w:rStyle w:val="30"/>
          <w:rFonts w:hint="eastAsia"/>
          <w:sz w:val="24"/>
          <w:szCs w:val="24"/>
        </w:rPr>
        <w:t>数据导出</w:t>
      </w:r>
      <w:bookmarkEnd w:id="75"/>
      <w:bookmarkEnd w:id="76"/>
    </w:p>
    <w:p w14:paraId="1E422D0E" w14:textId="77777777" w:rsidR="007B3C53" w:rsidRPr="00841CC9" w:rsidRDefault="007B3C53" w:rsidP="0058213E">
      <w:pPr>
        <w:spacing w:line="360" w:lineRule="auto"/>
        <w:rPr>
          <w:sz w:val="24"/>
          <w:szCs w:val="24"/>
        </w:rPr>
      </w:pPr>
      <w:commentRangeStart w:id="77"/>
      <w:r w:rsidRPr="00841CC9">
        <w:rPr>
          <w:rFonts w:hint="eastAsia"/>
          <w:sz w:val="24"/>
          <w:szCs w:val="24"/>
        </w:rPr>
        <w:t>首先判断目标数据库是否支持导出功能，然后测试导出性能</w:t>
      </w:r>
      <w:commentRangeEnd w:id="77"/>
      <w:r w:rsidR="00265E9A">
        <w:rPr>
          <w:rStyle w:val="aa"/>
        </w:rPr>
        <w:commentReference w:id="77"/>
      </w:r>
    </w:p>
    <w:p w14:paraId="6BC7397E" w14:textId="708655BF" w:rsidR="00B50947" w:rsidRPr="00841CC9" w:rsidRDefault="003F1A82" w:rsidP="0058213E">
      <w:pPr>
        <w:spacing w:line="360" w:lineRule="auto"/>
        <w:rPr>
          <w:sz w:val="24"/>
          <w:szCs w:val="24"/>
        </w:rPr>
      </w:pPr>
      <w:r w:rsidRPr="00841CC9">
        <w:rPr>
          <w:sz w:val="24"/>
          <w:szCs w:val="24"/>
        </w:rPr>
        <w:t>如果支持</w:t>
      </w:r>
      <w:r w:rsidRPr="00841CC9">
        <w:rPr>
          <w:rFonts w:hint="eastAsia"/>
          <w:sz w:val="24"/>
          <w:szCs w:val="24"/>
        </w:rPr>
        <w:t>，</w:t>
      </w:r>
      <w:r w:rsidRPr="00841CC9">
        <w:rPr>
          <w:sz w:val="24"/>
          <w:szCs w:val="24"/>
        </w:rPr>
        <w:t>先导入</w:t>
      </w:r>
      <w:r w:rsidRPr="00841CC9">
        <w:rPr>
          <w:rFonts w:hint="eastAsia"/>
          <w:sz w:val="24"/>
          <w:szCs w:val="24"/>
        </w:rPr>
        <w:t>1</w:t>
      </w:r>
      <w:r w:rsidRPr="00841CC9">
        <w:rPr>
          <w:rFonts w:hint="eastAsia"/>
          <w:sz w:val="24"/>
          <w:szCs w:val="24"/>
        </w:rPr>
        <w:t>周数据，然后导出</w:t>
      </w:r>
      <w:r w:rsidRPr="00841CC9">
        <w:rPr>
          <w:rFonts w:hint="eastAsia"/>
          <w:sz w:val="24"/>
          <w:szCs w:val="24"/>
        </w:rPr>
        <w:t>1</w:t>
      </w:r>
      <w:r w:rsidRPr="00841CC9">
        <w:rPr>
          <w:rFonts w:hint="eastAsia"/>
          <w:sz w:val="24"/>
          <w:szCs w:val="24"/>
        </w:rPr>
        <w:t>周数据，</w:t>
      </w:r>
      <w:r w:rsidR="00D62CCC">
        <w:rPr>
          <w:rFonts w:hint="eastAsia"/>
          <w:sz w:val="24"/>
          <w:szCs w:val="24"/>
        </w:rPr>
        <w:t>3</w:t>
      </w:r>
      <w:r w:rsidRPr="00841CC9">
        <w:rPr>
          <w:rFonts w:hint="eastAsia"/>
          <w:sz w:val="24"/>
          <w:szCs w:val="24"/>
        </w:rPr>
        <w:t>次</w:t>
      </w:r>
      <w:r w:rsidR="002F5F3A" w:rsidRPr="00841CC9">
        <w:rPr>
          <w:rFonts w:hint="eastAsia"/>
          <w:sz w:val="24"/>
          <w:szCs w:val="24"/>
        </w:rPr>
        <w:t>，计算延迟时间</w:t>
      </w:r>
    </w:p>
    <w:p w14:paraId="54F57495" w14:textId="77777777" w:rsidR="00B50947" w:rsidRPr="00841CC9" w:rsidRDefault="00B50947" w:rsidP="0058213E">
      <w:pPr>
        <w:spacing w:line="360" w:lineRule="auto"/>
        <w:rPr>
          <w:sz w:val="24"/>
          <w:szCs w:val="24"/>
        </w:rPr>
      </w:pPr>
    </w:p>
    <w:p w14:paraId="678661DA" w14:textId="77777777" w:rsidR="00B50947" w:rsidRPr="00841CC9" w:rsidRDefault="00B50947" w:rsidP="0058213E">
      <w:pPr>
        <w:spacing w:line="360" w:lineRule="auto"/>
        <w:rPr>
          <w:sz w:val="24"/>
          <w:szCs w:val="24"/>
        </w:rPr>
      </w:pPr>
    </w:p>
    <w:p w14:paraId="2964CD5A" w14:textId="48473372" w:rsidR="00A120AA" w:rsidRDefault="00A120AA" w:rsidP="0058213E">
      <w:pPr>
        <w:widowControl/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E806A5C" w14:textId="396D8B26" w:rsidR="00364FD2" w:rsidRPr="002A2B93" w:rsidRDefault="00486D62" w:rsidP="0058213E">
      <w:pPr>
        <w:pStyle w:val="1"/>
        <w:spacing w:line="360" w:lineRule="auto"/>
        <w:rPr>
          <w:sz w:val="30"/>
          <w:szCs w:val="30"/>
        </w:rPr>
      </w:pPr>
      <w:bookmarkStart w:id="79" w:name="_Toc483300936"/>
      <w:bookmarkStart w:id="80" w:name="_Toc483301410"/>
      <w:r>
        <w:rPr>
          <w:rFonts w:hint="eastAsia"/>
          <w:sz w:val="30"/>
          <w:szCs w:val="30"/>
        </w:rPr>
        <w:lastRenderedPageBreak/>
        <w:t>4</w:t>
      </w:r>
      <w:r>
        <w:rPr>
          <w:sz w:val="30"/>
          <w:szCs w:val="30"/>
        </w:rPr>
        <w:t>.</w:t>
      </w:r>
      <w:r w:rsidR="0043469D" w:rsidRPr="002A2B93">
        <w:rPr>
          <w:rFonts w:hint="eastAsia"/>
          <w:sz w:val="30"/>
          <w:szCs w:val="30"/>
        </w:rPr>
        <w:t xml:space="preserve"> </w:t>
      </w:r>
      <w:r w:rsidR="004E2136" w:rsidRPr="002A2B93">
        <w:rPr>
          <w:sz w:val="30"/>
          <w:szCs w:val="30"/>
        </w:rPr>
        <w:t>配置文件说明</w:t>
      </w:r>
      <w:bookmarkEnd w:id="79"/>
      <w:bookmarkEnd w:id="80"/>
    </w:p>
    <w:p w14:paraId="4F7D41E2" w14:textId="1083C748" w:rsidR="006C14A8" w:rsidRPr="00225200" w:rsidRDefault="00C817AF" w:rsidP="0058213E">
      <w:pPr>
        <w:pStyle w:val="a3"/>
        <w:spacing w:line="360" w:lineRule="auto"/>
        <w:ind w:left="357" w:firstLineChars="0" w:firstLine="0"/>
        <w:outlineLvl w:val="1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81" w:name="_Toc483300937"/>
      <w:bookmarkStart w:id="82" w:name="_Toc483301411"/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4.1</w:t>
      </w:r>
      <w:r w:rsidR="00AB1905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</w:t>
      </w:r>
      <w:r w:rsidR="008E6541" w:rsidRPr="00225200">
        <w:rPr>
          <w:rFonts w:asciiTheme="majorHAnsi" w:eastAsiaTheme="majorEastAsia" w:hAnsiTheme="majorHAnsi" w:cstheme="majorBidi"/>
          <w:b/>
          <w:bCs/>
          <w:sz w:val="28"/>
          <w:szCs w:val="28"/>
        </w:rPr>
        <w:t>基本函数设置</w:t>
      </w:r>
      <w:r w:rsidR="00A6016A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（</w:t>
      </w:r>
      <w:r w:rsidR="00A6016A" w:rsidRPr="00225200">
        <w:rPr>
          <w:rFonts w:asciiTheme="majorHAnsi" w:eastAsiaTheme="majorEastAsia" w:hAnsiTheme="majorHAnsi" w:cstheme="majorBidi"/>
          <w:b/>
          <w:bCs/>
          <w:sz w:val="28"/>
          <w:szCs w:val="28"/>
        </w:rPr>
        <w:t>base-function.conf</w:t>
      </w:r>
      <w:r w:rsidR="00A6016A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）</w:t>
      </w:r>
      <w:bookmarkEnd w:id="81"/>
      <w:bookmarkEnd w:id="82"/>
    </w:p>
    <w:p w14:paraId="13555BB0" w14:textId="77777777" w:rsidR="00A4652D" w:rsidRPr="00841CC9" w:rsidRDefault="00A82B88" w:rsidP="0058213E">
      <w:pPr>
        <w:pStyle w:val="a3"/>
        <w:numPr>
          <w:ilvl w:val="1"/>
          <w:numId w:val="2"/>
        </w:numPr>
        <w:spacing w:line="360" w:lineRule="auto"/>
        <w:ind w:firstLineChars="0"/>
        <w:rPr>
          <w:sz w:val="24"/>
          <w:szCs w:val="24"/>
        </w:rPr>
      </w:pPr>
      <w:r w:rsidRPr="00841CC9">
        <w:rPr>
          <w:sz w:val="24"/>
          <w:szCs w:val="24"/>
        </w:rPr>
        <w:t>配置各个基本函数参数</w:t>
      </w:r>
      <w:r w:rsidR="00052B09" w:rsidRPr="00841CC9">
        <w:rPr>
          <w:rFonts w:hint="eastAsia"/>
          <w:sz w:val="24"/>
          <w:szCs w:val="24"/>
        </w:rPr>
        <w:t>，基本函数为系统内置，这里可以配置各个函数的参数，各个函数的类型可以重复，但是各个函数的</w:t>
      </w:r>
      <w:r w:rsidR="00052B09" w:rsidRPr="00841CC9">
        <w:rPr>
          <w:rFonts w:hint="eastAsia"/>
          <w:sz w:val="24"/>
          <w:szCs w:val="24"/>
        </w:rPr>
        <w:t>id</w:t>
      </w:r>
      <w:r w:rsidR="00052B09" w:rsidRPr="00841CC9">
        <w:rPr>
          <w:rFonts w:hint="eastAsia"/>
          <w:sz w:val="24"/>
          <w:szCs w:val="24"/>
        </w:rPr>
        <w:t>不可以重复，这个配置文件中的函数</w:t>
      </w:r>
      <w:r w:rsidR="00052B09" w:rsidRPr="00841CC9">
        <w:rPr>
          <w:rFonts w:hint="eastAsia"/>
          <w:sz w:val="24"/>
          <w:szCs w:val="24"/>
        </w:rPr>
        <w:t>id</w:t>
      </w:r>
      <w:r w:rsidR="00D110CE" w:rsidRPr="00841CC9">
        <w:rPr>
          <w:rFonts w:hint="eastAsia"/>
          <w:sz w:val="24"/>
          <w:szCs w:val="24"/>
        </w:rPr>
        <w:t>，用于其他配置文件中的引用</w:t>
      </w:r>
    </w:p>
    <w:p w14:paraId="4CAB2795" w14:textId="77777777" w:rsidR="000D2ABB" w:rsidRPr="00841CC9" w:rsidRDefault="005E652D" w:rsidP="0058213E">
      <w:pPr>
        <w:pStyle w:val="a3"/>
        <w:numPr>
          <w:ilvl w:val="1"/>
          <w:numId w:val="2"/>
        </w:numPr>
        <w:spacing w:line="360" w:lineRule="auto"/>
        <w:ind w:firstLineChars="0"/>
        <w:rPr>
          <w:sz w:val="24"/>
          <w:szCs w:val="24"/>
        </w:rPr>
      </w:pPr>
      <w:r w:rsidRPr="00841CC9">
        <w:rPr>
          <w:sz w:val="24"/>
          <w:szCs w:val="24"/>
        </w:rPr>
        <w:t>数据类型为数字型</w:t>
      </w:r>
      <w:r w:rsidRPr="00841CC9">
        <w:rPr>
          <w:rFonts w:hint="eastAsia"/>
          <w:sz w:val="24"/>
          <w:szCs w:val="24"/>
        </w:rPr>
        <w:t>(</w:t>
      </w:r>
      <w:r w:rsidRPr="00841CC9">
        <w:rPr>
          <w:rFonts w:hint="eastAsia"/>
          <w:sz w:val="24"/>
          <w:szCs w:val="24"/>
        </w:rPr>
        <w:t>整型，浮点型</w:t>
      </w:r>
      <w:r w:rsidRPr="00841CC9">
        <w:rPr>
          <w:rFonts w:hint="eastAsia"/>
          <w:sz w:val="24"/>
          <w:szCs w:val="24"/>
        </w:rPr>
        <w:t>)</w:t>
      </w:r>
      <w:r w:rsidRPr="00841CC9">
        <w:rPr>
          <w:sz w:val="24"/>
          <w:szCs w:val="24"/>
        </w:rPr>
        <w:t>的</w:t>
      </w:r>
      <w:r w:rsidR="000D2ABB" w:rsidRPr="00841CC9">
        <w:rPr>
          <w:sz w:val="24"/>
          <w:szCs w:val="24"/>
        </w:rPr>
        <w:t>基本函数</w:t>
      </w:r>
      <w:r w:rsidR="00C34730" w:rsidRPr="00841CC9">
        <w:rPr>
          <w:rFonts w:hint="eastAsia"/>
          <w:sz w:val="24"/>
          <w:szCs w:val="24"/>
        </w:rPr>
        <w:t>(</w:t>
      </w:r>
      <w:r w:rsidR="00C34730" w:rsidRPr="00841CC9">
        <w:rPr>
          <w:rFonts w:hint="eastAsia"/>
          <w:sz w:val="24"/>
          <w:szCs w:val="24"/>
        </w:rPr>
        <w:t>均为周期函数</w:t>
      </w:r>
      <w:r w:rsidR="00C34730" w:rsidRPr="00841CC9">
        <w:rPr>
          <w:rFonts w:hint="eastAsia"/>
          <w:sz w:val="24"/>
          <w:szCs w:val="24"/>
        </w:rPr>
        <w:t>)</w:t>
      </w:r>
      <w:r w:rsidR="000D2ABB" w:rsidRPr="00841CC9">
        <w:rPr>
          <w:sz w:val="24"/>
          <w:szCs w:val="24"/>
        </w:rPr>
        <w:t>包含</w:t>
      </w:r>
      <w:r w:rsidR="00617C2A" w:rsidRPr="00841CC9">
        <w:rPr>
          <w:rFonts w:hint="eastAsia"/>
          <w:sz w:val="24"/>
          <w:szCs w:val="24"/>
        </w:rPr>
        <w:t>正弦，</w:t>
      </w:r>
      <w:r w:rsidR="008C3481" w:rsidRPr="00841CC9">
        <w:rPr>
          <w:rFonts w:hint="eastAsia"/>
          <w:sz w:val="24"/>
          <w:szCs w:val="24"/>
        </w:rPr>
        <w:t>单调斜率唯一函数</w:t>
      </w:r>
      <w:r w:rsidR="001F4F23" w:rsidRPr="00841CC9">
        <w:rPr>
          <w:rFonts w:hint="eastAsia"/>
          <w:sz w:val="24"/>
          <w:szCs w:val="24"/>
        </w:rPr>
        <w:t>(</w:t>
      </w:r>
      <w:r w:rsidR="001F4F23" w:rsidRPr="00841CC9">
        <w:rPr>
          <w:sz w:val="24"/>
          <w:szCs w:val="24"/>
        </w:rPr>
        <w:t>包含</w:t>
      </w:r>
      <w:r w:rsidRPr="00841CC9">
        <w:rPr>
          <w:rFonts w:hint="eastAsia"/>
          <w:sz w:val="24"/>
          <w:szCs w:val="24"/>
        </w:rPr>
        <w:t>(</w:t>
      </w:r>
      <w:r w:rsidR="001F4F23" w:rsidRPr="00841CC9">
        <w:rPr>
          <w:sz w:val="24"/>
          <w:szCs w:val="24"/>
        </w:rPr>
        <w:t>波和锯齿波</w:t>
      </w:r>
      <w:r w:rsidR="001F4F23" w:rsidRPr="00841CC9">
        <w:rPr>
          <w:rFonts w:hint="eastAsia"/>
          <w:sz w:val="24"/>
          <w:szCs w:val="24"/>
        </w:rPr>
        <w:t>)</w:t>
      </w:r>
      <w:r w:rsidR="00D676D1" w:rsidRPr="00841CC9">
        <w:rPr>
          <w:rFonts w:hint="eastAsia"/>
          <w:sz w:val="24"/>
          <w:szCs w:val="24"/>
        </w:rPr>
        <w:t>，抛物线，指数</w:t>
      </w:r>
      <w:r w:rsidR="006B17E2" w:rsidRPr="00841CC9">
        <w:rPr>
          <w:rFonts w:hint="eastAsia"/>
          <w:sz w:val="24"/>
          <w:szCs w:val="24"/>
        </w:rPr>
        <w:t>，</w:t>
      </w:r>
      <w:r w:rsidR="00CC406E" w:rsidRPr="00841CC9">
        <w:rPr>
          <w:rFonts w:hint="eastAsia"/>
          <w:sz w:val="24"/>
          <w:szCs w:val="24"/>
        </w:rPr>
        <w:t>对数</w:t>
      </w:r>
    </w:p>
    <w:p w14:paraId="5D1A6541" w14:textId="77777777" w:rsidR="00EB1B91" w:rsidRPr="00841CC9" w:rsidRDefault="00EB1B91" w:rsidP="0058213E">
      <w:pPr>
        <w:pStyle w:val="a3"/>
        <w:spacing w:line="360" w:lineRule="auto"/>
        <w:ind w:left="720" w:firstLineChars="0" w:firstLine="0"/>
        <w:rPr>
          <w:sz w:val="24"/>
          <w:szCs w:val="24"/>
        </w:rPr>
      </w:pPr>
      <w:r w:rsidRPr="00841CC9">
        <w:rPr>
          <w:sz w:val="24"/>
          <w:szCs w:val="24"/>
        </w:rPr>
        <w:t>数字类型为非数字型</w:t>
      </w:r>
      <w:r w:rsidRPr="00841CC9">
        <w:rPr>
          <w:rFonts w:hint="eastAsia"/>
          <w:sz w:val="24"/>
          <w:szCs w:val="24"/>
        </w:rPr>
        <w:t>(</w:t>
      </w:r>
      <w:r w:rsidRPr="00841CC9">
        <w:rPr>
          <w:rFonts w:hint="eastAsia"/>
          <w:sz w:val="24"/>
          <w:szCs w:val="24"/>
        </w:rPr>
        <w:t>枚举类型</w:t>
      </w:r>
      <w:r w:rsidR="006F1728" w:rsidRPr="00841CC9">
        <w:rPr>
          <w:rFonts w:hint="eastAsia"/>
          <w:sz w:val="24"/>
          <w:szCs w:val="24"/>
        </w:rPr>
        <w:t>，字符串类型，</w:t>
      </w:r>
      <w:r w:rsidR="006F1728" w:rsidRPr="00841CC9">
        <w:rPr>
          <w:rFonts w:hint="eastAsia"/>
          <w:sz w:val="24"/>
          <w:szCs w:val="24"/>
        </w:rPr>
        <w:t>boo</w:t>
      </w:r>
      <w:r w:rsidR="006F1728" w:rsidRPr="00841CC9">
        <w:rPr>
          <w:sz w:val="24"/>
          <w:szCs w:val="24"/>
        </w:rPr>
        <w:t>l</w:t>
      </w:r>
      <w:r w:rsidR="006F1728" w:rsidRPr="00841CC9">
        <w:rPr>
          <w:sz w:val="24"/>
          <w:szCs w:val="24"/>
        </w:rPr>
        <w:t>类型</w:t>
      </w:r>
      <w:r w:rsidRPr="00841CC9">
        <w:rPr>
          <w:rFonts w:hint="eastAsia"/>
          <w:sz w:val="24"/>
          <w:szCs w:val="24"/>
        </w:rPr>
        <w:t>)</w:t>
      </w:r>
      <w:r w:rsidR="001A17E1" w:rsidRPr="00841CC9">
        <w:rPr>
          <w:sz w:val="24"/>
          <w:szCs w:val="24"/>
        </w:rPr>
        <w:t xml:space="preserve"> </w:t>
      </w:r>
      <w:r w:rsidR="00FC337F" w:rsidRPr="00841CC9">
        <w:rPr>
          <w:sz w:val="24"/>
          <w:szCs w:val="24"/>
        </w:rPr>
        <w:t>均显示配置在文件中</w:t>
      </w:r>
    </w:p>
    <w:p w14:paraId="58AB5E8E" w14:textId="77777777" w:rsidR="00FC0E47" w:rsidRPr="00841CC9" w:rsidRDefault="00FC0E47" w:rsidP="0058213E">
      <w:pPr>
        <w:pStyle w:val="a3"/>
        <w:numPr>
          <w:ilvl w:val="1"/>
          <w:numId w:val="2"/>
        </w:numPr>
        <w:spacing w:line="360" w:lineRule="auto"/>
        <w:ind w:firstLineChars="0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每个函数均有自己的</w:t>
      </w:r>
      <w:r w:rsidRPr="00841CC9">
        <w:rPr>
          <w:rFonts w:hint="eastAsia"/>
          <w:sz w:val="24"/>
          <w:szCs w:val="24"/>
        </w:rPr>
        <w:t>id</w:t>
      </w:r>
      <w:r w:rsidR="00DA557F" w:rsidRPr="00841CC9">
        <w:rPr>
          <w:rFonts w:hint="eastAsia"/>
          <w:sz w:val="24"/>
          <w:szCs w:val="24"/>
        </w:rPr>
        <w:t>，</w:t>
      </w:r>
      <w:r w:rsidR="00DA557F" w:rsidRPr="00841CC9">
        <w:rPr>
          <w:sz w:val="24"/>
          <w:szCs w:val="24"/>
        </w:rPr>
        <w:t>后面所有用到的函数</w:t>
      </w:r>
      <w:r w:rsidR="00DA557F" w:rsidRPr="00841CC9">
        <w:rPr>
          <w:rFonts w:hint="eastAsia"/>
          <w:sz w:val="24"/>
          <w:szCs w:val="24"/>
        </w:rPr>
        <w:t>，</w:t>
      </w:r>
      <w:r w:rsidR="00DA557F" w:rsidRPr="00841CC9">
        <w:rPr>
          <w:sz w:val="24"/>
          <w:szCs w:val="24"/>
        </w:rPr>
        <w:t>均需要在这里配置</w:t>
      </w:r>
      <w:r w:rsidR="00DA557F" w:rsidRPr="00841CC9">
        <w:rPr>
          <w:rFonts w:hint="eastAsia"/>
          <w:sz w:val="24"/>
          <w:szCs w:val="24"/>
        </w:rPr>
        <w:t>，</w:t>
      </w:r>
      <w:r w:rsidR="00A723EC" w:rsidRPr="00841CC9">
        <w:rPr>
          <w:sz w:val="24"/>
          <w:szCs w:val="24"/>
        </w:rPr>
        <w:t>需要时引用这里的</w:t>
      </w:r>
      <w:r w:rsidR="00A723EC" w:rsidRPr="00841CC9">
        <w:rPr>
          <w:rFonts w:hint="eastAsia"/>
          <w:sz w:val="24"/>
          <w:szCs w:val="24"/>
        </w:rPr>
        <w:t>id</w:t>
      </w:r>
    </w:p>
    <w:p w14:paraId="415755A9" w14:textId="77777777" w:rsidR="00FE24BC" w:rsidRPr="00841CC9" w:rsidRDefault="00FE24BC" w:rsidP="0058213E">
      <w:pPr>
        <w:spacing w:line="360" w:lineRule="auto"/>
        <w:ind w:left="360"/>
        <w:rPr>
          <w:sz w:val="24"/>
          <w:szCs w:val="24"/>
        </w:rPr>
      </w:pPr>
      <w:r w:rsidRPr="00841CC9">
        <w:rPr>
          <w:sz w:val="24"/>
          <w:szCs w:val="24"/>
        </w:rPr>
        <w:t>应用场景</w:t>
      </w:r>
      <w:r w:rsidRPr="00841CC9">
        <w:rPr>
          <w:rFonts w:hint="eastAsia"/>
          <w:sz w:val="24"/>
          <w:szCs w:val="24"/>
        </w:rPr>
        <w:t>:</w:t>
      </w:r>
      <w:r w:rsidRPr="00841CC9">
        <w:rPr>
          <w:rFonts w:hint="eastAsia"/>
          <w:sz w:val="24"/>
          <w:szCs w:val="24"/>
        </w:rPr>
        <w:t>用于</w:t>
      </w:r>
      <w:r w:rsidRPr="00841CC9">
        <w:rPr>
          <w:rFonts w:hint="eastAsia"/>
          <w:sz w:val="24"/>
          <w:szCs w:val="24"/>
        </w:rPr>
        <w:t>offline</w:t>
      </w:r>
      <w:r w:rsidRPr="00841CC9">
        <w:rPr>
          <w:rFonts w:hint="eastAsia"/>
          <w:sz w:val="24"/>
          <w:szCs w:val="24"/>
        </w:rPr>
        <w:t>数据生成，和</w:t>
      </w:r>
      <w:r w:rsidRPr="00841CC9">
        <w:rPr>
          <w:rFonts w:hint="eastAsia"/>
          <w:sz w:val="24"/>
          <w:szCs w:val="24"/>
        </w:rPr>
        <w:t>online</w:t>
      </w:r>
      <w:r w:rsidRPr="00841CC9">
        <w:rPr>
          <w:rFonts w:hint="eastAsia"/>
          <w:sz w:val="24"/>
          <w:szCs w:val="24"/>
        </w:rPr>
        <w:t>数据负载</w:t>
      </w:r>
      <w:r w:rsidR="00A76273" w:rsidRPr="00841CC9">
        <w:rPr>
          <w:rFonts w:hint="eastAsia"/>
          <w:sz w:val="24"/>
          <w:szCs w:val="24"/>
        </w:rPr>
        <w:t>的函数引用</w:t>
      </w:r>
    </w:p>
    <w:p w14:paraId="4E7E19B2" w14:textId="280AB9F1" w:rsidR="00874E07" w:rsidRPr="00225200" w:rsidRDefault="00600C79" w:rsidP="0058213E">
      <w:pPr>
        <w:pStyle w:val="a3"/>
        <w:spacing w:line="360" w:lineRule="auto"/>
        <w:ind w:left="357" w:firstLineChars="0" w:firstLine="0"/>
        <w:outlineLvl w:val="1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83" w:name="_Toc483300938"/>
      <w:bookmarkStart w:id="84" w:name="_Toc483301412"/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 xml:space="preserve">4.2 </w:t>
      </w:r>
      <w:r w:rsidR="00D03275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传感器</w:t>
      </w:r>
      <w:r w:rsidR="001C6B65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值</w:t>
      </w:r>
      <w:r w:rsidR="00C96A70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配置</w:t>
      </w:r>
      <w:r w:rsidR="00874E07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(</w:t>
      </w:r>
      <w:r w:rsidR="000A514C" w:rsidRPr="00225200">
        <w:rPr>
          <w:rFonts w:asciiTheme="majorHAnsi" w:eastAsiaTheme="majorEastAsia" w:hAnsiTheme="majorHAnsi" w:cstheme="majorBidi"/>
          <w:b/>
          <w:bCs/>
          <w:sz w:val="28"/>
          <w:szCs w:val="28"/>
        </w:rPr>
        <w:t>sensor</w:t>
      </w:r>
      <w:r w:rsidR="00874E07" w:rsidRPr="00225200">
        <w:rPr>
          <w:rFonts w:asciiTheme="majorHAnsi" w:eastAsiaTheme="majorEastAsia" w:hAnsiTheme="majorHAnsi" w:cstheme="majorBidi"/>
          <w:b/>
          <w:bCs/>
          <w:sz w:val="28"/>
          <w:szCs w:val="28"/>
        </w:rPr>
        <w:t>.conf</w:t>
      </w:r>
      <w:r w:rsidR="00874E07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)</w:t>
      </w:r>
      <w:bookmarkEnd w:id="83"/>
      <w:bookmarkEnd w:id="84"/>
    </w:p>
    <w:p w14:paraId="56ACB1AE" w14:textId="77777777" w:rsidR="00D03275" w:rsidRPr="00841CC9" w:rsidRDefault="00203C53" w:rsidP="0058213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配置各个传感器的基本函数，以及名称</w:t>
      </w:r>
    </w:p>
    <w:p w14:paraId="3A294F41" w14:textId="77777777" w:rsidR="00EA39CF" w:rsidRPr="00841CC9" w:rsidRDefault="002F66E5" w:rsidP="0058213E">
      <w:pPr>
        <w:spacing w:line="360" w:lineRule="auto"/>
        <w:ind w:left="360"/>
        <w:rPr>
          <w:sz w:val="24"/>
          <w:szCs w:val="24"/>
        </w:rPr>
      </w:pPr>
      <w:r w:rsidRPr="00841CC9">
        <w:rPr>
          <w:sz w:val="24"/>
          <w:szCs w:val="24"/>
        </w:rPr>
        <w:t>传感器波形</w:t>
      </w:r>
      <w:r w:rsidR="00EA39CF" w:rsidRPr="00841CC9">
        <w:rPr>
          <w:sz w:val="24"/>
          <w:szCs w:val="24"/>
        </w:rPr>
        <w:t>可引用</w:t>
      </w:r>
      <w:r w:rsidR="00EA39CF" w:rsidRPr="00841CC9">
        <w:rPr>
          <w:sz w:val="24"/>
          <w:szCs w:val="24"/>
        </w:rPr>
        <w:t>base-function.conf</w:t>
      </w:r>
      <w:r w:rsidR="00EA39CF" w:rsidRPr="00841CC9">
        <w:rPr>
          <w:sz w:val="24"/>
          <w:szCs w:val="24"/>
        </w:rPr>
        <w:t>中的各个函数</w:t>
      </w:r>
      <w:r w:rsidR="00EA39CF" w:rsidRPr="00841CC9">
        <w:rPr>
          <w:rFonts w:hint="eastAsia"/>
          <w:sz w:val="24"/>
          <w:szCs w:val="24"/>
        </w:rPr>
        <w:t>id</w:t>
      </w:r>
      <w:r w:rsidR="00EA39CF" w:rsidRPr="00841CC9">
        <w:rPr>
          <w:rFonts w:hint="eastAsia"/>
          <w:sz w:val="24"/>
          <w:szCs w:val="24"/>
        </w:rPr>
        <w:t>进行函数组合，设置好连续点可自由组合</w:t>
      </w:r>
      <w:r w:rsidR="00066E05" w:rsidRPr="00841CC9">
        <w:rPr>
          <w:rFonts w:hint="eastAsia"/>
          <w:sz w:val="24"/>
          <w:szCs w:val="24"/>
        </w:rPr>
        <w:t>函数</w:t>
      </w:r>
      <w:r w:rsidR="00EA39CF" w:rsidRPr="00841CC9">
        <w:rPr>
          <w:rFonts w:hint="eastAsia"/>
          <w:sz w:val="24"/>
          <w:szCs w:val="24"/>
        </w:rPr>
        <w:t>生成数据</w:t>
      </w:r>
      <w:r w:rsidR="00EA39CF" w:rsidRPr="00841CC9">
        <w:rPr>
          <w:rFonts w:hint="eastAsia"/>
          <w:sz w:val="24"/>
          <w:szCs w:val="24"/>
        </w:rPr>
        <w:t>(</w:t>
      </w:r>
      <w:r w:rsidR="00EA39CF" w:rsidRPr="00841CC9">
        <w:rPr>
          <w:rFonts w:hint="eastAsia"/>
          <w:sz w:val="24"/>
          <w:szCs w:val="24"/>
        </w:rPr>
        <w:t>必须是相同数据类型</w:t>
      </w:r>
      <w:r w:rsidR="00646F96" w:rsidRPr="00841CC9">
        <w:rPr>
          <w:rFonts w:hint="eastAsia"/>
          <w:sz w:val="24"/>
          <w:szCs w:val="24"/>
        </w:rPr>
        <w:t>，</w:t>
      </w:r>
      <w:r w:rsidR="00EA39CF" w:rsidRPr="00841CC9">
        <w:rPr>
          <w:rFonts w:hint="eastAsia"/>
          <w:sz w:val="24"/>
          <w:szCs w:val="24"/>
        </w:rPr>
        <w:t>如果所配置的连续点不存在，则按照该不连续的点之前的函数生成数据</w:t>
      </w:r>
      <w:r w:rsidR="00EA39CF" w:rsidRPr="00841CC9">
        <w:rPr>
          <w:rFonts w:hint="eastAsia"/>
          <w:sz w:val="24"/>
          <w:szCs w:val="24"/>
        </w:rPr>
        <w:t>)</w:t>
      </w:r>
    </w:p>
    <w:p w14:paraId="5DD251CB" w14:textId="77777777" w:rsidR="0020442A" w:rsidRPr="00841CC9" w:rsidRDefault="001F35AE" w:rsidP="0058213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应用场景</w:t>
      </w:r>
      <w:r w:rsidRPr="00841CC9">
        <w:rPr>
          <w:rFonts w:hint="eastAsia"/>
          <w:sz w:val="24"/>
          <w:szCs w:val="24"/>
        </w:rPr>
        <w:t>:</w:t>
      </w:r>
      <w:r w:rsidR="00E85954" w:rsidRPr="00841CC9">
        <w:rPr>
          <w:rFonts w:hint="eastAsia"/>
          <w:sz w:val="24"/>
          <w:szCs w:val="24"/>
        </w:rPr>
        <w:t>用于设备配置引用</w:t>
      </w:r>
    </w:p>
    <w:p w14:paraId="6898C923" w14:textId="6983EAA9" w:rsidR="0004012C" w:rsidRPr="00225200" w:rsidRDefault="00CF3FC3" w:rsidP="0058213E">
      <w:pPr>
        <w:pStyle w:val="a3"/>
        <w:spacing w:line="360" w:lineRule="auto"/>
        <w:ind w:left="357" w:firstLineChars="0" w:firstLine="0"/>
        <w:outlineLvl w:val="1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85" w:name="_Toc483300939"/>
      <w:bookmarkStart w:id="86" w:name="_Toc483301413"/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 xml:space="preserve">4.3 </w:t>
      </w:r>
      <w:r w:rsidR="0004012C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设备配置</w:t>
      </w:r>
      <w:r w:rsidR="0004012C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(</w:t>
      </w:r>
      <w:r w:rsidR="0004012C" w:rsidRPr="00225200">
        <w:rPr>
          <w:rFonts w:asciiTheme="majorHAnsi" w:eastAsiaTheme="majorEastAsia" w:hAnsiTheme="majorHAnsi" w:cstheme="majorBidi"/>
          <w:b/>
          <w:bCs/>
          <w:sz w:val="28"/>
          <w:szCs w:val="28"/>
        </w:rPr>
        <w:t>mertric.conf</w:t>
      </w:r>
      <w:r w:rsidR="0004012C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)</w:t>
      </w:r>
      <w:bookmarkEnd w:id="85"/>
      <w:bookmarkEnd w:id="86"/>
    </w:p>
    <w:p w14:paraId="48692F3D" w14:textId="77777777" w:rsidR="00CD5D0D" w:rsidRPr="00841CC9" w:rsidRDefault="00CD5D0D" w:rsidP="0058213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841CC9">
        <w:rPr>
          <w:sz w:val="24"/>
          <w:szCs w:val="24"/>
        </w:rPr>
        <w:t>配置各个设备的参数</w:t>
      </w:r>
      <w:r w:rsidR="009C1F9F" w:rsidRPr="00841CC9">
        <w:rPr>
          <w:rFonts w:hint="eastAsia"/>
          <w:sz w:val="24"/>
          <w:szCs w:val="24"/>
        </w:rPr>
        <w:t xml:space="preserve"> </w:t>
      </w:r>
      <w:r w:rsidR="001723EF" w:rsidRPr="00841CC9">
        <w:rPr>
          <w:rFonts w:hint="eastAsia"/>
          <w:sz w:val="24"/>
          <w:szCs w:val="24"/>
        </w:rPr>
        <w:t>包含设备的元数据信息</w:t>
      </w:r>
      <w:r w:rsidR="001723EF" w:rsidRPr="00841CC9">
        <w:rPr>
          <w:rFonts w:hint="eastAsia"/>
          <w:sz w:val="24"/>
          <w:szCs w:val="24"/>
        </w:rPr>
        <w:t>(</w:t>
      </w:r>
      <w:r w:rsidR="001723EF" w:rsidRPr="00841CC9">
        <w:rPr>
          <w:rFonts w:hint="eastAsia"/>
          <w:sz w:val="24"/>
          <w:szCs w:val="24"/>
        </w:rPr>
        <w:t>位置</w:t>
      </w:r>
      <w:r w:rsidR="0084120E" w:rsidRPr="00841CC9">
        <w:rPr>
          <w:rFonts w:hint="eastAsia"/>
          <w:sz w:val="24"/>
          <w:szCs w:val="24"/>
        </w:rPr>
        <w:t>，各个传感器的位置及引用</w:t>
      </w:r>
      <w:r w:rsidR="001723EF" w:rsidRPr="00841CC9">
        <w:rPr>
          <w:rFonts w:hint="eastAsia"/>
          <w:sz w:val="24"/>
          <w:szCs w:val="24"/>
        </w:rPr>
        <w:t>)</w:t>
      </w:r>
      <w:r w:rsidR="004E40C9" w:rsidRPr="00841CC9">
        <w:rPr>
          <w:rFonts w:hint="eastAsia"/>
          <w:sz w:val="24"/>
          <w:szCs w:val="24"/>
        </w:rPr>
        <w:t>，设备的有效时间，对应各个传感器的有效时间</w:t>
      </w:r>
    </w:p>
    <w:p w14:paraId="064603BE" w14:textId="77777777" w:rsidR="00CF0E52" w:rsidRPr="00841CC9" w:rsidRDefault="00CF0E52" w:rsidP="0058213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841CC9">
        <w:rPr>
          <w:sz w:val="24"/>
          <w:szCs w:val="24"/>
        </w:rPr>
        <w:t>Ps:</w:t>
      </w:r>
      <w:r w:rsidRPr="00841CC9">
        <w:rPr>
          <w:sz w:val="24"/>
          <w:szCs w:val="24"/>
        </w:rPr>
        <w:t>配置时候</w:t>
      </w:r>
      <w:r w:rsidRPr="00841CC9">
        <w:rPr>
          <w:rFonts w:hint="eastAsia"/>
          <w:sz w:val="24"/>
          <w:szCs w:val="24"/>
        </w:rPr>
        <w:t>，</w:t>
      </w:r>
      <w:r w:rsidRPr="00841CC9">
        <w:rPr>
          <w:sz w:val="24"/>
          <w:szCs w:val="24"/>
        </w:rPr>
        <w:t>数据结构要满足各个数据库</w:t>
      </w:r>
    </w:p>
    <w:p w14:paraId="470A3590" w14:textId="77777777" w:rsidR="0068025D" w:rsidRPr="00841CC9" w:rsidRDefault="0068025D" w:rsidP="0058213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</w:p>
    <w:p w14:paraId="631F37E3" w14:textId="13E8A64C" w:rsidR="00122F7F" w:rsidRDefault="007D2804" w:rsidP="0058213E">
      <w:pPr>
        <w:pStyle w:val="a3"/>
        <w:spacing w:line="360" w:lineRule="auto"/>
        <w:ind w:left="357" w:firstLineChars="0" w:firstLine="0"/>
        <w:outlineLvl w:val="1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87" w:name="_Toc483301414"/>
      <w:bookmarkStart w:id="88" w:name="_Toc483300940"/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4.4 </w:t>
      </w:r>
      <w:r w:rsidR="00B851A8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 xml:space="preserve">offline </w:t>
      </w:r>
      <w:r w:rsidR="00B851A8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数据生成</w:t>
      </w:r>
      <w:r w:rsidR="00A237B7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(generate-offline.conf)</w:t>
      </w:r>
      <w:bookmarkEnd w:id="87"/>
    </w:p>
    <w:p w14:paraId="6DB5AF39" w14:textId="3FAFFCAC" w:rsidR="00B851A8" w:rsidRPr="00841CC9" w:rsidRDefault="002972CC" w:rsidP="000371FE">
      <w:pPr>
        <w:pStyle w:val="a3"/>
        <w:spacing w:line="360" w:lineRule="auto"/>
        <w:ind w:left="357" w:firstLineChars="0" w:firstLine="0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(</w:t>
      </w:r>
      <w:r w:rsidR="00790EA0" w:rsidRPr="00841CC9">
        <w:rPr>
          <w:rFonts w:hint="eastAsia"/>
          <w:sz w:val="24"/>
          <w:szCs w:val="24"/>
        </w:rPr>
        <w:t>多</w:t>
      </w:r>
      <w:r w:rsidRPr="00841CC9">
        <w:rPr>
          <w:rFonts w:hint="eastAsia"/>
          <w:sz w:val="24"/>
          <w:szCs w:val="24"/>
        </w:rPr>
        <w:t>线程生成</w:t>
      </w:r>
      <w:r w:rsidR="00140C9D" w:rsidRPr="00841CC9">
        <w:rPr>
          <w:rFonts w:hint="eastAsia"/>
          <w:sz w:val="24"/>
          <w:szCs w:val="24"/>
        </w:rPr>
        <w:t>，一个设备最多支持一个线程</w:t>
      </w:r>
      <w:r w:rsidR="00395058" w:rsidRPr="00841CC9">
        <w:rPr>
          <w:rFonts w:hint="eastAsia"/>
          <w:sz w:val="24"/>
          <w:szCs w:val="24"/>
        </w:rPr>
        <w:t>，一</w:t>
      </w:r>
      <w:r w:rsidR="00570623" w:rsidRPr="00841CC9">
        <w:rPr>
          <w:rFonts w:hint="eastAsia"/>
          <w:sz w:val="24"/>
          <w:szCs w:val="24"/>
        </w:rPr>
        <w:t>个设备对应一个目标文件</w:t>
      </w:r>
      <w:r w:rsidRPr="00841CC9">
        <w:rPr>
          <w:rFonts w:hint="eastAsia"/>
          <w:sz w:val="24"/>
          <w:szCs w:val="24"/>
        </w:rPr>
        <w:t>)</w:t>
      </w:r>
      <w:bookmarkEnd w:id="88"/>
    </w:p>
    <w:p w14:paraId="6E101CB5" w14:textId="77777777" w:rsidR="00B0717D" w:rsidRPr="00841CC9" w:rsidRDefault="004F0725" w:rsidP="0058213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841CC9">
        <w:rPr>
          <w:sz w:val="24"/>
          <w:szCs w:val="24"/>
        </w:rPr>
        <w:t>配置</w:t>
      </w:r>
      <w:r w:rsidR="004C2635" w:rsidRPr="00841CC9">
        <w:rPr>
          <w:sz w:val="24"/>
          <w:szCs w:val="24"/>
        </w:rPr>
        <w:t>目标数据库类型</w:t>
      </w:r>
      <w:r w:rsidR="003908C0" w:rsidRPr="00841CC9">
        <w:rPr>
          <w:rFonts w:hint="eastAsia"/>
          <w:sz w:val="24"/>
          <w:szCs w:val="24"/>
        </w:rPr>
        <w:t>，</w:t>
      </w:r>
      <w:r w:rsidR="00AF5BC1" w:rsidRPr="00841CC9">
        <w:rPr>
          <w:rFonts w:hint="eastAsia"/>
          <w:sz w:val="24"/>
          <w:szCs w:val="24"/>
        </w:rPr>
        <w:t>可</w:t>
      </w:r>
      <w:r w:rsidR="00DD1CFA" w:rsidRPr="00841CC9">
        <w:rPr>
          <w:sz w:val="24"/>
          <w:szCs w:val="24"/>
        </w:rPr>
        <w:t>配置多个设备</w:t>
      </w:r>
      <w:r w:rsidR="00B0717D" w:rsidRPr="00841CC9">
        <w:rPr>
          <w:rFonts w:hint="eastAsia"/>
          <w:sz w:val="24"/>
          <w:szCs w:val="24"/>
        </w:rPr>
        <w:t>，</w:t>
      </w:r>
      <w:r w:rsidR="001D07ED" w:rsidRPr="00841CC9">
        <w:rPr>
          <w:rFonts w:hint="eastAsia"/>
          <w:sz w:val="24"/>
          <w:szCs w:val="24"/>
        </w:rPr>
        <w:t>配置每个</w:t>
      </w:r>
      <w:r w:rsidR="00B0717D" w:rsidRPr="00841CC9">
        <w:rPr>
          <w:sz w:val="24"/>
          <w:szCs w:val="24"/>
        </w:rPr>
        <w:t>设备的采集时间段</w:t>
      </w:r>
      <w:r w:rsidR="00B0717D" w:rsidRPr="00841CC9">
        <w:rPr>
          <w:rFonts w:hint="eastAsia"/>
          <w:sz w:val="24"/>
          <w:szCs w:val="24"/>
        </w:rPr>
        <w:t>，</w:t>
      </w:r>
      <w:r w:rsidR="00B0717D" w:rsidRPr="00841CC9">
        <w:rPr>
          <w:sz w:val="24"/>
          <w:szCs w:val="24"/>
        </w:rPr>
        <w:t>采集的步长</w:t>
      </w:r>
      <w:r w:rsidR="00CD6CC8" w:rsidRPr="00841CC9">
        <w:rPr>
          <w:rFonts w:hint="eastAsia"/>
          <w:sz w:val="24"/>
          <w:szCs w:val="24"/>
        </w:rPr>
        <w:t>，</w:t>
      </w:r>
      <w:r w:rsidR="00CD6CC8" w:rsidRPr="00841CC9">
        <w:rPr>
          <w:sz w:val="24"/>
          <w:szCs w:val="24"/>
        </w:rPr>
        <w:t>设备来自</w:t>
      </w:r>
      <w:r w:rsidR="00CD6CC8" w:rsidRPr="00841CC9">
        <w:rPr>
          <w:rFonts w:hint="eastAsia"/>
          <w:sz w:val="24"/>
          <w:szCs w:val="24"/>
        </w:rPr>
        <w:t>mertric.conf</w:t>
      </w:r>
      <w:r w:rsidR="00DD0E10" w:rsidRPr="00841CC9">
        <w:rPr>
          <w:rFonts w:hint="eastAsia"/>
          <w:sz w:val="24"/>
          <w:szCs w:val="24"/>
        </w:rPr>
        <w:t>，最后根据设备及目标数据库类型生成相应</w:t>
      </w:r>
      <w:r w:rsidR="00021907" w:rsidRPr="00841CC9">
        <w:rPr>
          <w:rFonts w:hint="eastAsia"/>
          <w:sz w:val="24"/>
          <w:szCs w:val="24"/>
        </w:rPr>
        <w:t>数</w:t>
      </w:r>
      <w:r w:rsidR="00021907" w:rsidRPr="00841CC9">
        <w:rPr>
          <w:rFonts w:hint="eastAsia"/>
          <w:sz w:val="24"/>
          <w:szCs w:val="24"/>
        </w:rPr>
        <w:lastRenderedPageBreak/>
        <w:t>据库</w:t>
      </w:r>
      <w:r w:rsidR="00DD0E10" w:rsidRPr="00841CC9">
        <w:rPr>
          <w:rFonts w:hint="eastAsia"/>
          <w:sz w:val="24"/>
          <w:szCs w:val="24"/>
        </w:rPr>
        <w:t>的目标</w:t>
      </w:r>
      <w:r w:rsidR="004E4C0A" w:rsidRPr="00841CC9">
        <w:rPr>
          <w:rFonts w:hint="eastAsia"/>
          <w:sz w:val="24"/>
          <w:szCs w:val="24"/>
        </w:rPr>
        <w:t>导入</w:t>
      </w:r>
      <w:r w:rsidR="00DD0E10" w:rsidRPr="00841CC9">
        <w:rPr>
          <w:rFonts w:hint="eastAsia"/>
          <w:sz w:val="24"/>
          <w:szCs w:val="24"/>
        </w:rPr>
        <w:t>文件</w:t>
      </w:r>
    </w:p>
    <w:p w14:paraId="7B2A4775" w14:textId="77777777" w:rsidR="00B851A8" w:rsidRPr="00841CC9" w:rsidRDefault="00B851A8" w:rsidP="0058213E">
      <w:pPr>
        <w:spacing w:line="360" w:lineRule="auto"/>
        <w:ind w:left="360"/>
        <w:rPr>
          <w:sz w:val="24"/>
          <w:szCs w:val="24"/>
        </w:rPr>
      </w:pPr>
      <w:r w:rsidRPr="00841CC9">
        <w:rPr>
          <w:sz w:val="24"/>
          <w:szCs w:val="24"/>
        </w:rPr>
        <w:t>应用场景</w:t>
      </w:r>
      <w:r w:rsidRPr="00841CC9">
        <w:rPr>
          <w:rFonts w:hint="eastAsia"/>
          <w:sz w:val="24"/>
          <w:szCs w:val="24"/>
        </w:rPr>
        <w:t>:</w:t>
      </w:r>
      <w:r w:rsidRPr="00841CC9">
        <w:rPr>
          <w:sz w:val="24"/>
          <w:szCs w:val="24"/>
        </w:rPr>
        <w:t>Offline</w:t>
      </w:r>
      <w:r w:rsidRPr="00841CC9">
        <w:rPr>
          <w:sz w:val="24"/>
          <w:szCs w:val="24"/>
        </w:rPr>
        <w:t>数据导入</w:t>
      </w:r>
      <w:r w:rsidRPr="00841CC9">
        <w:rPr>
          <w:rFonts w:hint="eastAsia"/>
          <w:sz w:val="24"/>
          <w:szCs w:val="24"/>
        </w:rPr>
        <w:t>，</w:t>
      </w:r>
      <w:r w:rsidRPr="00841CC9">
        <w:rPr>
          <w:sz w:val="24"/>
          <w:szCs w:val="24"/>
        </w:rPr>
        <w:t>主要针对相应的数据库</w:t>
      </w:r>
      <w:r w:rsidRPr="00841CC9">
        <w:rPr>
          <w:sz w:val="24"/>
          <w:szCs w:val="24"/>
        </w:rPr>
        <w:t>import</w:t>
      </w:r>
      <w:r w:rsidRPr="00841CC9">
        <w:rPr>
          <w:rFonts w:hint="eastAsia"/>
          <w:sz w:val="24"/>
          <w:szCs w:val="24"/>
        </w:rPr>
        <w:t>，</w:t>
      </w:r>
      <w:r w:rsidRPr="00841CC9">
        <w:rPr>
          <w:sz w:val="24"/>
          <w:szCs w:val="24"/>
        </w:rPr>
        <w:t>向数据库种导入数据</w:t>
      </w:r>
    </w:p>
    <w:p w14:paraId="4C00D27C" w14:textId="30534963" w:rsidR="000C1CA0" w:rsidRDefault="00F028D2" w:rsidP="0058213E">
      <w:pPr>
        <w:pStyle w:val="a3"/>
        <w:spacing w:line="360" w:lineRule="auto"/>
        <w:ind w:left="357" w:firstLineChars="0" w:firstLine="0"/>
        <w:outlineLvl w:val="1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89" w:name="_Toc483301415"/>
      <w:bookmarkStart w:id="90" w:name="_Toc483300941"/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4.5 </w:t>
      </w:r>
      <w:r w:rsidR="00B851A8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 xml:space="preserve">online </w:t>
      </w:r>
      <w:r w:rsidR="00B851A8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数据负载</w:t>
      </w:r>
      <w:r w:rsidR="002C47B5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(generate-online.conf)</w:t>
      </w:r>
      <w:bookmarkEnd w:id="89"/>
    </w:p>
    <w:p w14:paraId="20044F83" w14:textId="5697B5F6" w:rsidR="00B851A8" w:rsidRPr="00841CC9" w:rsidRDefault="006F4686" w:rsidP="000C1CA0">
      <w:pPr>
        <w:pStyle w:val="a3"/>
        <w:spacing w:line="360" w:lineRule="auto"/>
        <w:ind w:left="357" w:firstLineChars="0" w:firstLine="0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(</w:t>
      </w:r>
      <w:r w:rsidRPr="00841CC9">
        <w:rPr>
          <w:rFonts w:hint="eastAsia"/>
          <w:sz w:val="24"/>
          <w:szCs w:val="24"/>
        </w:rPr>
        <w:t>多线程负载</w:t>
      </w:r>
      <w:r w:rsidRPr="00841CC9">
        <w:rPr>
          <w:rFonts w:hint="eastAsia"/>
          <w:sz w:val="24"/>
          <w:szCs w:val="24"/>
        </w:rPr>
        <w:t>)</w:t>
      </w:r>
      <w:bookmarkEnd w:id="90"/>
    </w:p>
    <w:p w14:paraId="606B1FBE" w14:textId="7A0BC716" w:rsidR="00B70DE7" w:rsidRPr="00841CC9" w:rsidRDefault="00B70DE7" w:rsidP="0058213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841CC9">
        <w:rPr>
          <w:sz w:val="24"/>
          <w:szCs w:val="24"/>
        </w:rPr>
        <w:t>配置</w:t>
      </w:r>
      <w:r w:rsidR="000E227B">
        <w:rPr>
          <w:rFonts w:hint="eastAsia"/>
          <w:sz w:val="24"/>
          <w:szCs w:val="24"/>
        </w:rPr>
        <w:t>十二</w:t>
      </w:r>
      <w:r w:rsidRPr="00841CC9">
        <w:rPr>
          <w:sz w:val="24"/>
          <w:szCs w:val="24"/>
        </w:rPr>
        <w:t>种模式中</w:t>
      </w:r>
      <w:r w:rsidRPr="00841CC9">
        <w:rPr>
          <w:rFonts w:hint="eastAsia"/>
          <w:sz w:val="24"/>
          <w:szCs w:val="24"/>
        </w:rPr>
        <w:t>，</w:t>
      </w:r>
      <w:r w:rsidRPr="00841CC9">
        <w:rPr>
          <w:sz w:val="24"/>
          <w:szCs w:val="24"/>
        </w:rPr>
        <w:t>各个模式所对应的设备</w:t>
      </w:r>
      <w:r w:rsidRPr="00841CC9">
        <w:rPr>
          <w:rFonts w:hint="eastAsia"/>
          <w:sz w:val="24"/>
          <w:szCs w:val="24"/>
        </w:rPr>
        <w:t>，</w:t>
      </w:r>
      <w:r w:rsidRPr="00841CC9">
        <w:rPr>
          <w:sz w:val="24"/>
          <w:szCs w:val="24"/>
        </w:rPr>
        <w:t>设备的各个参数</w:t>
      </w:r>
      <w:r w:rsidRPr="00841CC9">
        <w:rPr>
          <w:rFonts w:hint="eastAsia"/>
          <w:sz w:val="24"/>
          <w:szCs w:val="24"/>
        </w:rPr>
        <w:t>(</w:t>
      </w:r>
      <w:r w:rsidRPr="00841CC9">
        <w:rPr>
          <w:rFonts w:hint="eastAsia"/>
          <w:sz w:val="24"/>
          <w:szCs w:val="24"/>
        </w:rPr>
        <w:t>步长，缓存时间等</w:t>
      </w:r>
      <w:r w:rsidRPr="00841CC9">
        <w:rPr>
          <w:rFonts w:hint="eastAsia"/>
          <w:sz w:val="24"/>
          <w:szCs w:val="24"/>
        </w:rPr>
        <w:t>)</w:t>
      </w:r>
    </w:p>
    <w:p w14:paraId="08AD9CFC" w14:textId="77777777" w:rsidR="00B70DE7" w:rsidRPr="00841CC9" w:rsidRDefault="00B70DE7" w:rsidP="0058213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</w:p>
    <w:p w14:paraId="076C24AD" w14:textId="0B76C369" w:rsidR="00B851A8" w:rsidRPr="00225200" w:rsidRDefault="00B250B2" w:rsidP="0058213E">
      <w:pPr>
        <w:pStyle w:val="a3"/>
        <w:spacing w:line="360" w:lineRule="auto"/>
        <w:ind w:left="357" w:firstLineChars="0" w:firstLine="0"/>
        <w:outlineLvl w:val="1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91" w:name="_Toc483300942"/>
      <w:bookmarkStart w:id="92" w:name="_Toc483301416"/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 xml:space="preserve">4.6 </w:t>
      </w:r>
      <w:r w:rsidR="00C46030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数据库</w:t>
      </w:r>
      <w:r w:rsidR="0081488E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连接</w:t>
      </w:r>
      <w:r w:rsidR="00C46030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配置</w:t>
      </w:r>
      <w:r w:rsidR="001F5391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(</w:t>
      </w:r>
      <w:r w:rsidR="001F5391" w:rsidRPr="00225200">
        <w:rPr>
          <w:rFonts w:asciiTheme="majorHAnsi" w:eastAsiaTheme="majorEastAsia" w:hAnsiTheme="majorHAnsi" w:cstheme="majorBidi"/>
          <w:b/>
          <w:bCs/>
          <w:sz w:val="28"/>
          <w:szCs w:val="28"/>
        </w:rPr>
        <w:t>database.conf</w:t>
      </w:r>
      <w:r w:rsidR="001F5391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)</w:t>
      </w:r>
      <w:bookmarkEnd w:id="91"/>
      <w:bookmarkEnd w:id="92"/>
    </w:p>
    <w:p w14:paraId="5AC7AC01" w14:textId="77777777" w:rsidR="00C46030" w:rsidRPr="00841CC9" w:rsidRDefault="00C46030" w:rsidP="0058213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841CC9">
        <w:rPr>
          <w:sz w:val="24"/>
          <w:szCs w:val="24"/>
        </w:rPr>
        <w:t>数据库类型</w:t>
      </w:r>
      <w:r w:rsidRPr="00841CC9">
        <w:rPr>
          <w:rFonts w:hint="eastAsia"/>
          <w:sz w:val="24"/>
          <w:szCs w:val="24"/>
        </w:rPr>
        <w:t>，</w:t>
      </w:r>
      <w:r w:rsidR="002C0004" w:rsidRPr="00841CC9">
        <w:rPr>
          <w:sz w:val="24"/>
          <w:szCs w:val="24"/>
        </w:rPr>
        <w:t>url</w:t>
      </w:r>
      <w:r w:rsidRPr="00841CC9">
        <w:rPr>
          <w:rFonts w:hint="eastAsia"/>
          <w:sz w:val="24"/>
          <w:szCs w:val="24"/>
        </w:rPr>
        <w:t>，</w:t>
      </w:r>
      <w:r w:rsidR="00E95ACA" w:rsidRPr="00841CC9">
        <w:rPr>
          <w:sz w:val="24"/>
          <w:szCs w:val="24"/>
        </w:rPr>
        <w:t>端口</w:t>
      </w:r>
      <w:r w:rsidR="003D2AC1" w:rsidRPr="00841CC9">
        <w:rPr>
          <w:rFonts w:hint="eastAsia"/>
          <w:sz w:val="24"/>
          <w:szCs w:val="24"/>
        </w:rPr>
        <w:t>，</w:t>
      </w:r>
      <w:r w:rsidR="003D2AC1" w:rsidRPr="00841CC9">
        <w:rPr>
          <w:sz w:val="24"/>
          <w:szCs w:val="24"/>
        </w:rPr>
        <w:t>账号</w:t>
      </w:r>
      <w:r w:rsidR="003D2AC1" w:rsidRPr="00841CC9">
        <w:rPr>
          <w:rFonts w:hint="eastAsia"/>
          <w:sz w:val="24"/>
          <w:szCs w:val="24"/>
        </w:rPr>
        <w:t>，</w:t>
      </w:r>
      <w:r w:rsidR="003D2AC1" w:rsidRPr="00841CC9">
        <w:rPr>
          <w:sz w:val="24"/>
          <w:szCs w:val="24"/>
        </w:rPr>
        <w:t>密码</w:t>
      </w:r>
      <w:r w:rsidR="00C971F9" w:rsidRPr="00841CC9">
        <w:rPr>
          <w:sz w:val="24"/>
          <w:szCs w:val="24"/>
        </w:rPr>
        <w:t>信息</w:t>
      </w:r>
    </w:p>
    <w:p w14:paraId="391E942E" w14:textId="77777777" w:rsidR="00C464BA" w:rsidRPr="00841CC9" w:rsidRDefault="00C464BA" w:rsidP="0058213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</w:p>
    <w:p w14:paraId="65277F2D" w14:textId="77777777" w:rsidR="00C464BA" w:rsidRPr="00841CC9" w:rsidRDefault="00C464BA" w:rsidP="0058213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</w:p>
    <w:p w14:paraId="3746D2B7" w14:textId="77777777" w:rsidR="005164B9" w:rsidRPr="00841CC9" w:rsidRDefault="00141E46" w:rsidP="0058213E">
      <w:pPr>
        <w:pStyle w:val="a3"/>
        <w:spacing w:line="360" w:lineRule="auto"/>
        <w:ind w:left="357" w:firstLineChars="0" w:firstLine="0"/>
        <w:outlineLvl w:val="0"/>
        <w:rPr>
          <w:sz w:val="24"/>
          <w:szCs w:val="24"/>
        </w:rPr>
      </w:pPr>
      <w:r w:rsidRPr="00841CC9">
        <w:rPr>
          <w:sz w:val="24"/>
          <w:szCs w:val="24"/>
        </w:rPr>
        <w:br w:type="column"/>
      </w:r>
    </w:p>
    <w:p w14:paraId="330E8981" w14:textId="77777777" w:rsidR="005164B9" w:rsidRPr="00841CC9" w:rsidRDefault="005164B9" w:rsidP="0058213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</w:p>
    <w:p w14:paraId="4FBDD73B" w14:textId="77777777" w:rsidR="000861AE" w:rsidRPr="00841CC9" w:rsidRDefault="000861AE" w:rsidP="0058213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</w:p>
    <w:p w14:paraId="40F6C335" w14:textId="77777777" w:rsidR="00E368DF" w:rsidRPr="00841CC9" w:rsidRDefault="00E368DF" w:rsidP="0058213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</w:p>
    <w:p w14:paraId="55AB9AC0" w14:textId="77777777" w:rsidR="002F3A16" w:rsidRPr="00841CC9" w:rsidRDefault="002F3A16" w:rsidP="0058213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</w:p>
    <w:sectPr w:rsidR="002F3A16" w:rsidRPr="00841C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2" w:author="1026" w:date="2017-05-23T15:36:00Z" w:initials="1">
    <w:p w14:paraId="41E63699" w14:textId="20DA5691" w:rsidR="006713CF" w:rsidRDefault="006713CF">
      <w:pPr>
        <w:pStyle w:val="ab"/>
        <w:rPr>
          <w:rFonts w:hint="eastAsia"/>
        </w:rPr>
      </w:pPr>
      <w:r>
        <w:rPr>
          <w:rStyle w:val="aa"/>
        </w:rPr>
        <w:annotationRef/>
      </w:r>
      <w:r>
        <w:rPr>
          <w:rFonts w:hint="eastAsia"/>
        </w:rPr>
        <w:t>是不是要</w:t>
      </w:r>
      <w:r w:rsidR="00CD1C74">
        <w:rPr>
          <w:rFonts w:hint="eastAsia"/>
        </w:rPr>
        <w:t>把设备，传感，波型等测试前提交代清楚。</w:t>
      </w:r>
    </w:p>
  </w:comment>
  <w:comment w:id="17" w:author="1026" w:date="2017-05-23T15:40:00Z" w:initials="1">
    <w:p w14:paraId="6B5B21A5" w14:textId="3E84D751" w:rsidR="006D565E" w:rsidRDefault="006D565E">
      <w:pPr>
        <w:pStyle w:val="ab"/>
        <w:rPr>
          <w:rFonts w:hint="eastAsia"/>
        </w:rPr>
      </w:pPr>
      <w:r>
        <w:rPr>
          <w:rStyle w:val="aa"/>
        </w:rPr>
        <w:annotationRef/>
      </w:r>
      <w:r>
        <w:rPr>
          <w:rFonts w:hint="eastAsia"/>
        </w:rPr>
        <w:t>单位？</w:t>
      </w:r>
    </w:p>
  </w:comment>
  <w:comment w:id="18" w:author="1026" w:date="2017-05-23T15:40:00Z" w:initials="1">
    <w:p w14:paraId="4287AFBC" w14:textId="5F9ED4EB" w:rsidR="006D565E" w:rsidRDefault="006D565E">
      <w:pPr>
        <w:pStyle w:val="ab"/>
        <w:rPr>
          <w:rFonts w:hint="eastAsia"/>
        </w:rPr>
      </w:pPr>
      <w:r>
        <w:rPr>
          <w:rStyle w:val="aa"/>
        </w:rPr>
        <w:annotationRef/>
      </w:r>
      <w:r>
        <w:rPr>
          <w:rFonts w:hint="eastAsia"/>
        </w:rPr>
        <w:t>没写入，没查询，要测啥？</w:t>
      </w:r>
    </w:p>
  </w:comment>
  <w:comment w:id="21" w:author="1026" w:date="2017-05-23T15:42:00Z" w:initials="1">
    <w:p w14:paraId="3ED87F26" w14:textId="3DC1009E" w:rsidR="006D565E" w:rsidRDefault="006D565E">
      <w:pPr>
        <w:pStyle w:val="ab"/>
        <w:rPr>
          <w:rFonts w:hint="eastAsia"/>
        </w:rPr>
      </w:pPr>
      <w:r>
        <w:rPr>
          <w:rStyle w:val="aa"/>
        </w:rPr>
        <w:annotationRef/>
      </w:r>
      <w:r>
        <w:rPr>
          <w:rFonts w:hint="eastAsia"/>
        </w:rPr>
        <w:t>是</w:t>
      </w:r>
      <w:r>
        <w:rPr>
          <w:rFonts w:hint="eastAsia"/>
        </w:rPr>
        <w:t>0</w:t>
      </w:r>
      <w:r>
        <w:rPr>
          <w:rFonts w:hint="eastAsia"/>
        </w:rPr>
        <w:t>还是</w:t>
      </w:r>
      <w:r>
        <w:rPr>
          <w:rFonts w:hint="eastAsia"/>
        </w:rPr>
        <w:t>1</w:t>
      </w:r>
      <w:r>
        <w:rPr>
          <w:rFonts w:hint="eastAsia"/>
        </w:rPr>
        <w:t>？</w:t>
      </w:r>
    </w:p>
  </w:comment>
  <w:comment w:id="30" w:author="1026" w:date="2017-05-23T15:43:00Z" w:initials="1">
    <w:p w14:paraId="304181B2" w14:textId="428574D6" w:rsidR="006D565E" w:rsidRDefault="006D565E">
      <w:pPr>
        <w:pStyle w:val="ab"/>
        <w:rPr>
          <w:rFonts w:hint="eastAsia"/>
        </w:rPr>
      </w:pPr>
      <w:r>
        <w:rPr>
          <w:rStyle w:val="aa"/>
        </w:rPr>
        <w:annotationRef/>
      </w:r>
      <w:r>
        <w:rPr>
          <w:rFonts w:hint="eastAsia"/>
        </w:rPr>
        <w:t>这标题是怎么排序的，</w:t>
      </w:r>
      <w:r>
        <w:rPr>
          <w:rFonts w:hint="eastAsia"/>
        </w:rPr>
        <w:t>3</w:t>
      </w:r>
      <w:r>
        <w:rPr>
          <w:rFonts w:hint="eastAsia"/>
        </w:rPr>
        <w:t>中有</w:t>
      </w:r>
      <w:r>
        <w:rPr>
          <w:rFonts w:hint="eastAsia"/>
        </w:rPr>
        <w:t>1.1</w:t>
      </w:r>
      <w:r>
        <w:rPr>
          <w:rFonts w:hint="eastAsia"/>
        </w:rPr>
        <w:t>？</w:t>
      </w:r>
    </w:p>
  </w:comment>
  <w:comment w:id="33" w:author="1026" w:date="2017-05-23T15:44:00Z" w:initials="1">
    <w:p w14:paraId="14E0113C" w14:textId="6317051E" w:rsidR="006D565E" w:rsidRDefault="006D565E">
      <w:pPr>
        <w:pStyle w:val="ab"/>
        <w:rPr>
          <w:rFonts w:hint="eastAsia"/>
        </w:rPr>
      </w:pPr>
      <w:r>
        <w:rPr>
          <w:rStyle w:val="aa"/>
        </w:rPr>
        <w:annotationRef/>
      </w:r>
      <w:r>
        <w:rPr>
          <w:rFonts w:hint="eastAsia"/>
        </w:rPr>
        <w:t>说清楚，导入具体场景下，</w:t>
      </w:r>
      <w:r>
        <w:rPr>
          <w:rFonts w:hint="eastAsia"/>
        </w:rPr>
        <w:t>1</w:t>
      </w:r>
      <w:r>
        <w:rPr>
          <w:rFonts w:hint="eastAsia"/>
        </w:rPr>
        <w:t>周的数据</w:t>
      </w:r>
    </w:p>
  </w:comment>
  <w:comment w:id="38" w:author="1026" w:date="2017-05-23T15:48:00Z" w:initials="1">
    <w:p w14:paraId="7F1BF80E" w14:textId="0FC94891" w:rsidR="008F6EE8" w:rsidRDefault="008F6EE8">
      <w:pPr>
        <w:pStyle w:val="ab"/>
        <w:rPr>
          <w:rFonts w:hint="eastAsia"/>
        </w:rPr>
      </w:pPr>
      <w:r>
        <w:rPr>
          <w:rStyle w:val="aa"/>
        </w:rPr>
        <w:annotationRef/>
      </w:r>
      <w:r>
        <w:rPr>
          <w:rFonts w:hint="eastAsia"/>
        </w:rPr>
        <w:t>这个是怎么加压的？</w:t>
      </w:r>
      <w:r w:rsidR="00376A09">
        <w:rPr>
          <w:rFonts w:hint="eastAsia"/>
        </w:rPr>
        <w:t>，这几种模式不都是每秒</w:t>
      </w:r>
      <w:r w:rsidR="00376A09">
        <w:rPr>
          <w:rFonts w:hint="eastAsia"/>
        </w:rPr>
        <w:t>1</w:t>
      </w:r>
      <w:r w:rsidR="00376A09">
        <w:rPr>
          <w:rFonts w:hint="eastAsia"/>
        </w:rPr>
        <w:t>个点吗？</w:t>
      </w:r>
    </w:p>
  </w:comment>
  <w:comment w:id="46" w:author="1026" w:date="2017-05-23T15:51:00Z" w:initials="1">
    <w:p w14:paraId="0AC49C4D" w14:textId="3A84E0D6" w:rsidR="00265E9A" w:rsidRDefault="00265E9A">
      <w:pPr>
        <w:pStyle w:val="ab"/>
        <w:rPr>
          <w:rFonts w:hint="eastAsia"/>
        </w:rPr>
      </w:pPr>
      <w:r>
        <w:rPr>
          <w:rStyle w:val="aa"/>
        </w:rPr>
        <w:annotationRef/>
      </w:r>
      <w:r>
        <w:rPr>
          <w:rFonts w:hint="eastAsia"/>
        </w:rPr>
        <w:t>查询所需数据的时间长短？</w:t>
      </w:r>
    </w:p>
  </w:comment>
  <w:comment w:id="77" w:author="1026" w:date="2017-05-23T15:56:00Z" w:initials="1">
    <w:p w14:paraId="669AD44F" w14:textId="262CC137" w:rsidR="00265E9A" w:rsidRDefault="00265E9A">
      <w:pPr>
        <w:pStyle w:val="ab"/>
        <w:rPr>
          <w:rFonts w:hint="eastAsia"/>
        </w:rPr>
      </w:pPr>
      <w:r>
        <w:rPr>
          <w:rStyle w:val="aa"/>
        </w:rPr>
        <w:annotationRef/>
      </w:r>
      <w:r>
        <w:rPr>
          <w:rFonts w:hint="eastAsia"/>
        </w:rPr>
        <w:t>需要系统在线导入一定时间的数据后，在进行数据导出吧</w:t>
      </w:r>
      <w:bookmarkStart w:id="78" w:name="_GoBack"/>
      <w:bookmarkEnd w:id="78"/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1E63699" w15:done="0"/>
  <w15:commentEx w15:paraId="6B5B21A5" w15:done="0"/>
  <w15:commentEx w15:paraId="4287AFBC" w15:done="0"/>
  <w15:commentEx w15:paraId="3ED87F26" w15:done="0"/>
  <w15:commentEx w15:paraId="304181B2" w15:done="0"/>
  <w15:commentEx w15:paraId="14E0113C" w15:done="0"/>
  <w15:commentEx w15:paraId="7F1BF80E" w15:done="0"/>
  <w15:commentEx w15:paraId="0AC49C4D" w15:done="0"/>
  <w15:commentEx w15:paraId="669AD44F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39AA22" w14:textId="77777777" w:rsidR="00060C62" w:rsidRDefault="00060C62" w:rsidP="004E40C9">
      <w:r>
        <w:separator/>
      </w:r>
    </w:p>
  </w:endnote>
  <w:endnote w:type="continuationSeparator" w:id="0">
    <w:p w14:paraId="5AC56EA4" w14:textId="77777777" w:rsidR="00060C62" w:rsidRDefault="00060C62" w:rsidP="004E4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99B80B" w14:textId="77777777" w:rsidR="00060C62" w:rsidRDefault="00060C62" w:rsidP="004E40C9">
      <w:r>
        <w:separator/>
      </w:r>
    </w:p>
  </w:footnote>
  <w:footnote w:type="continuationSeparator" w:id="0">
    <w:p w14:paraId="7FCC8CD7" w14:textId="77777777" w:rsidR="00060C62" w:rsidRDefault="00060C62" w:rsidP="004E40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E6403"/>
    <w:multiLevelType w:val="multilevel"/>
    <w:tmpl w:val="256AD0F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5005C59"/>
    <w:multiLevelType w:val="multilevel"/>
    <w:tmpl w:val="25743D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289632BD"/>
    <w:multiLevelType w:val="hybridMultilevel"/>
    <w:tmpl w:val="83722E2A"/>
    <w:lvl w:ilvl="0" w:tplc="A64E7B0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BB53F3"/>
    <w:multiLevelType w:val="hybridMultilevel"/>
    <w:tmpl w:val="92EAAD2E"/>
    <w:lvl w:ilvl="0" w:tplc="491ABD8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D361EA9"/>
    <w:multiLevelType w:val="hybridMultilevel"/>
    <w:tmpl w:val="C39A7B64"/>
    <w:lvl w:ilvl="0" w:tplc="747E971E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A810E1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500C1A47"/>
    <w:multiLevelType w:val="multilevel"/>
    <w:tmpl w:val="7212B34E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56554382"/>
    <w:multiLevelType w:val="hybridMultilevel"/>
    <w:tmpl w:val="52285318"/>
    <w:lvl w:ilvl="0" w:tplc="08A4F6D8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9E27AB9"/>
    <w:multiLevelType w:val="hybridMultilevel"/>
    <w:tmpl w:val="C39A7B64"/>
    <w:lvl w:ilvl="0" w:tplc="747E971E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7"/>
  </w:num>
  <w:num w:numId="5">
    <w:abstractNumId w:val="4"/>
  </w:num>
  <w:num w:numId="6">
    <w:abstractNumId w:val="8"/>
  </w:num>
  <w:num w:numId="7">
    <w:abstractNumId w:val="5"/>
  </w:num>
  <w:num w:numId="8">
    <w:abstractNumId w:val="6"/>
  </w:num>
  <w:num w:numId="9">
    <w:abstractNumId w:val="2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1026">
    <w15:presenceInfo w15:providerId="None" w15:userId="102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B17"/>
    <w:rsid w:val="00001B4E"/>
    <w:rsid w:val="0000231C"/>
    <w:rsid w:val="000038EE"/>
    <w:rsid w:val="00003A34"/>
    <w:rsid w:val="00004F37"/>
    <w:rsid w:val="00005EC4"/>
    <w:rsid w:val="00007CED"/>
    <w:rsid w:val="00012AB0"/>
    <w:rsid w:val="000146B6"/>
    <w:rsid w:val="000159A3"/>
    <w:rsid w:val="00020D33"/>
    <w:rsid w:val="00021166"/>
    <w:rsid w:val="00021907"/>
    <w:rsid w:val="000332BD"/>
    <w:rsid w:val="00035B05"/>
    <w:rsid w:val="0003696C"/>
    <w:rsid w:val="000371FE"/>
    <w:rsid w:val="0004012C"/>
    <w:rsid w:val="00041C22"/>
    <w:rsid w:val="000420AF"/>
    <w:rsid w:val="00044474"/>
    <w:rsid w:val="00046B94"/>
    <w:rsid w:val="00052B09"/>
    <w:rsid w:val="000539E9"/>
    <w:rsid w:val="00054976"/>
    <w:rsid w:val="00060C62"/>
    <w:rsid w:val="0006496A"/>
    <w:rsid w:val="00066E05"/>
    <w:rsid w:val="0007097E"/>
    <w:rsid w:val="00071844"/>
    <w:rsid w:val="00073763"/>
    <w:rsid w:val="00073A21"/>
    <w:rsid w:val="00083903"/>
    <w:rsid w:val="000847F0"/>
    <w:rsid w:val="000861AE"/>
    <w:rsid w:val="00090A56"/>
    <w:rsid w:val="00091F02"/>
    <w:rsid w:val="00094E8D"/>
    <w:rsid w:val="00095999"/>
    <w:rsid w:val="000A0097"/>
    <w:rsid w:val="000A2E62"/>
    <w:rsid w:val="000A4F27"/>
    <w:rsid w:val="000A514C"/>
    <w:rsid w:val="000A68E9"/>
    <w:rsid w:val="000B32C1"/>
    <w:rsid w:val="000B6077"/>
    <w:rsid w:val="000C137E"/>
    <w:rsid w:val="000C1CA0"/>
    <w:rsid w:val="000C2D19"/>
    <w:rsid w:val="000C2FA0"/>
    <w:rsid w:val="000C3549"/>
    <w:rsid w:val="000C4C4E"/>
    <w:rsid w:val="000C660E"/>
    <w:rsid w:val="000C70AB"/>
    <w:rsid w:val="000D2ABB"/>
    <w:rsid w:val="000D3E3A"/>
    <w:rsid w:val="000D563F"/>
    <w:rsid w:val="000D5F97"/>
    <w:rsid w:val="000E227B"/>
    <w:rsid w:val="000E4278"/>
    <w:rsid w:val="000E42E8"/>
    <w:rsid w:val="000E5D82"/>
    <w:rsid w:val="000E73A9"/>
    <w:rsid w:val="000F258A"/>
    <w:rsid w:val="000F3DBB"/>
    <w:rsid w:val="001011D6"/>
    <w:rsid w:val="00107BC7"/>
    <w:rsid w:val="00114458"/>
    <w:rsid w:val="00120B01"/>
    <w:rsid w:val="00121D57"/>
    <w:rsid w:val="00122F7F"/>
    <w:rsid w:val="00123022"/>
    <w:rsid w:val="001309A1"/>
    <w:rsid w:val="00134045"/>
    <w:rsid w:val="00134685"/>
    <w:rsid w:val="001365F7"/>
    <w:rsid w:val="00140C9D"/>
    <w:rsid w:val="00141E46"/>
    <w:rsid w:val="00144F32"/>
    <w:rsid w:val="00145310"/>
    <w:rsid w:val="00146384"/>
    <w:rsid w:val="00152443"/>
    <w:rsid w:val="00154D67"/>
    <w:rsid w:val="00155B04"/>
    <w:rsid w:val="00161B0E"/>
    <w:rsid w:val="0017083F"/>
    <w:rsid w:val="001723EF"/>
    <w:rsid w:val="0017663C"/>
    <w:rsid w:val="001766D7"/>
    <w:rsid w:val="001846A1"/>
    <w:rsid w:val="0018726C"/>
    <w:rsid w:val="00190E27"/>
    <w:rsid w:val="001917FF"/>
    <w:rsid w:val="00192923"/>
    <w:rsid w:val="00193158"/>
    <w:rsid w:val="001A17E1"/>
    <w:rsid w:val="001A2B56"/>
    <w:rsid w:val="001A2BE5"/>
    <w:rsid w:val="001B34B7"/>
    <w:rsid w:val="001B562E"/>
    <w:rsid w:val="001C26A4"/>
    <w:rsid w:val="001C4739"/>
    <w:rsid w:val="001C4A37"/>
    <w:rsid w:val="001C505D"/>
    <w:rsid w:val="001C5813"/>
    <w:rsid w:val="001C6B65"/>
    <w:rsid w:val="001C7538"/>
    <w:rsid w:val="001D07ED"/>
    <w:rsid w:val="001D633C"/>
    <w:rsid w:val="001D64E4"/>
    <w:rsid w:val="001E0A32"/>
    <w:rsid w:val="001E3A70"/>
    <w:rsid w:val="001E776C"/>
    <w:rsid w:val="001F1219"/>
    <w:rsid w:val="001F35AE"/>
    <w:rsid w:val="001F4F23"/>
    <w:rsid w:val="001F5391"/>
    <w:rsid w:val="001F5766"/>
    <w:rsid w:val="00200F86"/>
    <w:rsid w:val="00203C53"/>
    <w:rsid w:val="0020442A"/>
    <w:rsid w:val="0020554A"/>
    <w:rsid w:val="00211608"/>
    <w:rsid w:val="002125A8"/>
    <w:rsid w:val="00222BF0"/>
    <w:rsid w:val="00224064"/>
    <w:rsid w:val="00225200"/>
    <w:rsid w:val="00231983"/>
    <w:rsid w:val="00234E11"/>
    <w:rsid w:val="002378D5"/>
    <w:rsid w:val="00244BC2"/>
    <w:rsid w:val="00244CF2"/>
    <w:rsid w:val="00250E3A"/>
    <w:rsid w:val="00251544"/>
    <w:rsid w:val="002539E8"/>
    <w:rsid w:val="00255D92"/>
    <w:rsid w:val="002568B9"/>
    <w:rsid w:val="00262382"/>
    <w:rsid w:val="00262E94"/>
    <w:rsid w:val="002637F2"/>
    <w:rsid w:val="00264173"/>
    <w:rsid w:val="00265E9A"/>
    <w:rsid w:val="00266382"/>
    <w:rsid w:val="0026639A"/>
    <w:rsid w:val="0026719A"/>
    <w:rsid w:val="00271816"/>
    <w:rsid w:val="00274E96"/>
    <w:rsid w:val="002773BE"/>
    <w:rsid w:val="002804A5"/>
    <w:rsid w:val="0028307E"/>
    <w:rsid w:val="00283311"/>
    <w:rsid w:val="00283A5B"/>
    <w:rsid w:val="00292917"/>
    <w:rsid w:val="00295585"/>
    <w:rsid w:val="002972CC"/>
    <w:rsid w:val="00297D40"/>
    <w:rsid w:val="002A1AB4"/>
    <w:rsid w:val="002A2B93"/>
    <w:rsid w:val="002A494F"/>
    <w:rsid w:val="002A4D86"/>
    <w:rsid w:val="002B18E8"/>
    <w:rsid w:val="002B1F88"/>
    <w:rsid w:val="002B34CE"/>
    <w:rsid w:val="002B68BA"/>
    <w:rsid w:val="002C0004"/>
    <w:rsid w:val="002C0C2F"/>
    <w:rsid w:val="002C398E"/>
    <w:rsid w:val="002C40E2"/>
    <w:rsid w:val="002C47B5"/>
    <w:rsid w:val="002C4B3F"/>
    <w:rsid w:val="002C5730"/>
    <w:rsid w:val="002C705D"/>
    <w:rsid w:val="002D00F1"/>
    <w:rsid w:val="002D2AB3"/>
    <w:rsid w:val="002D7B0C"/>
    <w:rsid w:val="002E28E1"/>
    <w:rsid w:val="002E405E"/>
    <w:rsid w:val="002E5623"/>
    <w:rsid w:val="002E6943"/>
    <w:rsid w:val="002E6FD7"/>
    <w:rsid w:val="002E7CEB"/>
    <w:rsid w:val="002F03D1"/>
    <w:rsid w:val="002F3A16"/>
    <w:rsid w:val="002F5F3A"/>
    <w:rsid w:val="002F66E5"/>
    <w:rsid w:val="002F7958"/>
    <w:rsid w:val="002F79DD"/>
    <w:rsid w:val="00300ACB"/>
    <w:rsid w:val="003014F4"/>
    <w:rsid w:val="00303ADE"/>
    <w:rsid w:val="00303AFC"/>
    <w:rsid w:val="003050DF"/>
    <w:rsid w:val="00307E06"/>
    <w:rsid w:val="00311111"/>
    <w:rsid w:val="0032008C"/>
    <w:rsid w:val="00320C15"/>
    <w:rsid w:val="00324A07"/>
    <w:rsid w:val="00333C85"/>
    <w:rsid w:val="00335E9E"/>
    <w:rsid w:val="00336627"/>
    <w:rsid w:val="003421B2"/>
    <w:rsid w:val="003437E5"/>
    <w:rsid w:val="00344985"/>
    <w:rsid w:val="0034519B"/>
    <w:rsid w:val="00350FCB"/>
    <w:rsid w:val="00351776"/>
    <w:rsid w:val="003520BD"/>
    <w:rsid w:val="00356E42"/>
    <w:rsid w:val="003604F9"/>
    <w:rsid w:val="00364FD2"/>
    <w:rsid w:val="003664E3"/>
    <w:rsid w:val="00366A70"/>
    <w:rsid w:val="00371513"/>
    <w:rsid w:val="00376A09"/>
    <w:rsid w:val="00376EE3"/>
    <w:rsid w:val="00377471"/>
    <w:rsid w:val="00382109"/>
    <w:rsid w:val="00385970"/>
    <w:rsid w:val="00386FE0"/>
    <w:rsid w:val="0038725D"/>
    <w:rsid w:val="00387C4D"/>
    <w:rsid w:val="003908C0"/>
    <w:rsid w:val="00390DD1"/>
    <w:rsid w:val="00392906"/>
    <w:rsid w:val="00395058"/>
    <w:rsid w:val="00395649"/>
    <w:rsid w:val="00396E11"/>
    <w:rsid w:val="00396E66"/>
    <w:rsid w:val="00397EDC"/>
    <w:rsid w:val="003A15FE"/>
    <w:rsid w:val="003A3C45"/>
    <w:rsid w:val="003A625D"/>
    <w:rsid w:val="003B337B"/>
    <w:rsid w:val="003B3ACE"/>
    <w:rsid w:val="003B4E59"/>
    <w:rsid w:val="003C2E44"/>
    <w:rsid w:val="003D04F7"/>
    <w:rsid w:val="003D0AEA"/>
    <w:rsid w:val="003D0D58"/>
    <w:rsid w:val="003D2AC1"/>
    <w:rsid w:val="003D42C1"/>
    <w:rsid w:val="003E1574"/>
    <w:rsid w:val="003E4A2B"/>
    <w:rsid w:val="003E4CEC"/>
    <w:rsid w:val="003E5C34"/>
    <w:rsid w:val="003F1A82"/>
    <w:rsid w:val="003F3DFD"/>
    <w:rsid w:val="00400DE9"/>
    <w:rsid w:val="00404288"/>
    <w:rsid w:val="00405241"/>
    <w:rsid w:val="00405FC7"/>
    <w:rsid w:val="0041174C"/>
    <w:rsid w:val="00411A8E"/>
    <w:rsid w:val="004131D5"/>
    <w:rsid w:val="00421148"/>
    <w:rsid w:val="0042436C"/>
    <w:rsid w:val="00424EAD"/>
    <w:rsid w:val="0043319B"/>
    <w:rsid w:val="00433599"/>
    <w:rsid w:val="0043469D"/>
    <w:rsid w:val="00437164"/>
    <w:rsid w:val="00441867"/>
    <w:rsid w:val="00441DBC"/>
    <w:rsid w:val="00451D28"/>
    <w:rsid w:val="0045341F"/>
    <w:rsid w:val="00456BF3"/>
    <w:rsid w:val="0045736E"/>
    <w:rsid w:val="00465510"/>
    <w:rsid w:val="0046774F"/>
    <w:rsid w:val="004717AA"/>
    <w:rsid w:val="00482950"/>
    <w:rsid w:val="0048437A"/>
    <w:rsid w:val="0048538F"/>
    <w:rsid w:val="00486D62"/>
    <w:rsid w:val="00491A38"/>
    <w:rsid w:val="00492D7D"/>
    <w:rsid w:val="004965AD"/>
    <w:rsid w:val="004A2BDF"/>
    <w:rsid w:val="004A3264"/>
    <w:rsid w:val="004A4D67"/>
    <w:rsid w:val="004B183A"/>
    <w:rsid w:val="004B2C6B"/>
    <w:rsid w:val="004B75FE"/>
    <w:rsid w:val="004B765A"/>
    <w:rsid w:val="004B7DDB"/>
    <w:rsid w:val="004C2635"/>
    <w:rsid w:val="004C3E4A"/>
    <w:rsid w:val="004C58B7"/>
    <w:rsid w:val="004C7999"/>
    <w:rsid w:val="004D6F08"/>
    <w:rsid w:val="004D779D"/>
    <w:rsid w:val="004E2136"/>
    <w:rsid w:val="004E2B1B"/>
    <w:rsid w:val="004E40C9"/>
    <w:rsid w:val="004E4C0A"/>
    <w:rsid w:val="004F0725"/>
    <w:rsid w:val="004F180F"/>
    <w:rsid w:val="004F23C7"/>
    <w:rsid w:val="004F5A91"/>
    <w:rsid w:val="004F5C34"/>
    <w:rsid w:val="004F70AE"/>
    <w:rsid w:val="004F7686"/>
    <w:rsid w:val="00510064"/>
    <w:rsid w:val="00513EB3"/>
    <w:rsid w:val="005144D1"/>
    <w:rsid w:val="00515A87"/>
    <w:rsid w:val="005164B9"/>
    <w:rsid w:val="00520D94"/>
    <w:rsid w:val="00526F97"/>
    <w:rsid w:val="00527EA2"/>
    <w:rsid w:val="00531981"/>
    <w:rsid w:val="005337D6"/>
    <w:rsid w:val="005376FA"/>
    <w:rsid w:val="00537B7D"/>
    <w:rsid w:val="00546F20"/>
    <w:rsid w:val="005473B8"/>
    <w:rsid w:val="005514C7"/>
    <w:rsid w:val="0055391E"/>
    <w:rsid w:val="00554FD8"/>
    <w:rsid w:val="00555776"/>
    <w:rsid w:val="00556607"/>
    <w:rsid w:val="00557128"/>
    <w:rsid w:val="005650F6"/>
    <w:rsid w:val="00566634"/>
    <w:rsid w:val="00566AFC"/>
    <w:rsid w:val="00570623"/>
    <w:rsid w:val="00571F15"/>
    <w:rsid w:val="005768D6"/>
    <w:rsid w:val="00577CAF"/>
    <w:rsid w:val="0058213E"/>
    <w:rsid w:val="00584D19"/>
    <w:rsid w:val="00586040"/>
    <w:rsid w:val="00586204"/>
    <w:rsid w:val="00586D68"/>
    <w:rsid w:val="00597358"/>
    <w:rsid w:val="005A18A2"/>
    <w:rsid w:val="005A46E2"/>
    <w:rsid w:val="005B2295"/>
    <w:rsid w:val="005B4A41"/>
    <w:rsid w:val="005B59A1"/>
    <w:rsid w:val="005B698F"/>
    <w:rsid w:val="005C036A"/>
    <w:rsid w:val="005C2502"/>
    <w:rsid w:val="005C37B4"/>
    <w:rsid w:val="005C43B1"/>
    <w:rsid w:val="005C4A46"/>
    <w:rsid w:val="005D0096"/>
    <w:rsid w:val="005D0B79"/>
    <w:rsid w:val="005D0FEB"/>
    <w:rsid w:val="005D1B3C"/>
    <w:rsid w:val="005D1F58"/>
    <w:rsid w:val="005D410F"/>
    <w:rsid w:val="005D4F91"/>
    <w:rsid w:val="005E3A6F"/>
    <w:rsid w:val="005E44F3"/>
    <w:rsid w:val="005E516D"/>
    <w:rsid w:val="005E652D"/>
    <w:rsid w:val="005E6D7F"/>
    <w:rsid w:val="005E7F20"/>
    <w:rsid w:val="005F5AE8"/>
    <w:rsid w:val="005F7567"/>
    <w:rsid w:val="005F7B14"/>
    <w:rsid w:val="00600C79"/>
    <w:rsid w:val="0060181E"/>
    <w:rsid w:val="00601C84"/>
    <w:rsid w:val="00606A7E"/>
    <w:rsid w:val="00606D6A"/>
    <w:rsid w:val="00611EA1"/>
    <w:rsid w:val="00612F78"/>
    <w:rsid w:val="00613C43"/>
    <w:rsid w:val="006147CF"/>
    <w:rsid w:val="006159C9"/>
    <w:rsid w:val="0061696A"/>
    <w:rsid w:val="00617C2A"/>
    <w:rsid w:val="00622E36"/>
    <w:rsid w:val="006258CC"/>
    <w:rsid w:val="00631A1B"/>
    <w:rsid w:val="00633C94"/>
    <w:rsid w:val="0063732B"/>
    <w:rsid w:val="006428E1"/>
    <w:rsid w:val="006446C0"/>
    <w:rsid w:val="006452B0"/>
    <w:rsid w:val="00645475"/>
    <w:rsid w:val="0064622D"/>
    <w:rsid w:val="00646F96"/>
    <w:rsid w:val="00650CA4"/>
    <w:rsid w:val="00661A0D"/>
    <w:rsid w:val="00662D83"/>
    <w:rsid w:val="0066640A"/>
    <w:rsid w:val="006713CF"/>
    <w:rsid w:val="0067408C"/>
    <w:rsid w:val="00675CFF"/>
    <w:rsid w:val="006800FD"/>
    <w:rsid w:val="0068025D"/>
    <w:rsid w:val="0068047D"/>
    <w:rsid w:val="00681001"/>
    <w:rsid w:val="0068552C"/>
    <w:rsid w:val="006924CC"/>
    <w:rsid w:val="00693025"/>
    <w:rsid w:val="006A09F5"/>
    <w:rsid w:val="006A2093"/>
    <w:rsid w:val="006B17E2"/>
    <w:rsid w:val="006B3DDA"/>
    <w:rsid w:val="006B61EA"/>
    <w:rsid w:val="006B7575"/>
    <w:rsid w:val="006C14A8"/>
    <w:rsid w:val="006C533C"/>
    <w:rsid w:val="006D29AD"/>
    <w:rsid w:val="006D565E"/>
    <w:rsid w:val="006D57F9"/>
    <w:rsid w:val="006E333E"/>
    <w:rsid w:val="006E499A"/>
    <w:rsid w:val="006E4A9D"/>
    <w:rsid w:val="006E583C"/>
    <w:rsid w:val="006F05F8"/>
    <w:rsid w:val="006F0FBA"/>
    <w:rsid w:val="006F1728"/>
    <w:rsid w:val="006F1B35"/>
    <w:rsid w:val="006F2F3C"/>
    <w:rsid w:val="006F4686"/>
    <w:rsid w:val="006F6D57"/>
    <w:rsid w:val="0070259D"/>
    <w:rsid w:val="0070400E"/>
    <w:rsid w:val="007119DD"/>
    <w:rsid w:val="0071242D"/>
    <w:rsid w:val="00712B07"/>
    <w:rsid w:val="0071588C"/>
    <w:rsid w:val="00721005"/>
    <w:rsid w:val="00733C06"/>
    <w:rsid w:val="00734223"/>
    <w:rsid w:val="007360A4"/>
    <w:rsid w:val="00743D98"/>
    <w:rsid w:val="0074474B"/>
    <w:rsid w:val="007453CC"/>
    <w:rsid w:val="007464E5"/>
    <w:rsid w:val="00750B5C"/>
    <w:rsid w:val="00751ACE"/>
    <w:rsid w:val="007549D9"/>
    <w:rsid w:val="00755EF8"/>
    <w:rsid w:val="00760832"/>
    <w:rsid w:val="00760F7E"/>
    <w:rsid w:val="00771A23"/>
    <w:rsid w:val="00780DED"/>
    <w:rsid w:val="00790EA0"/>
    <w:rsid w:val="00791067"/>
    <w:rsid w:val="00791C67"/>
    <w:rsid w:val="0079424E"/>
    <w:rsid w:val="00795765"/>
    <w:rsid w:val="007B28A1"/>
    <w:rsid w:val="007B2F98"/>
    <w:rsid w:val="007B3692"/>
    <w:rsid w:val="007B3C53"/>
    <w:rsid w:val="007C49C9"/>
    <w:rsid w:val="007D2804"/>
    <w:rsid w:val="007D532F"/>
    <w:rsid w:val="007D5746"/>
    <w:rsid w:val="007D7F53"/>
    <w:rsid w:val="007E2559"/>
    <w:rsid w:val="007F012F"/>
    <w:rsid w:val="007F1FFB"/>
    <w:rsid w:val="007F239E"/>
    <w:rsid w:val="007F246E"/>
    <w:rsid w:val="007F2B5C"/>
    <w:rsid w:val="007F3635"/>
    <w:rsid w:val="007F5CE2"/>
    <w:rsid w:val="007F782D"/>
    <w:rsid w:val="007F7D9B"/>
    <w:rsid w:val="008014F5"/>
    <w:rsid w:val="0080390F"/>
    <w:rsid w:val="00804F6F"/>
    <w:rsid w:val="00806FD0"/>
    <w:rsid w:val="00807D54"/>
    <w:rsid w:val="00811BD7"/>
    <w:rsid w:val="0081488E"/>
    <w:rsid w:val="008169DA"/>
    <w:rsid w:val="00821D0F"/>
    <w:rsid w:val="008238E5"/>
    <w:rsid w:val="00824681"/>
    <w:rsid w:val="008269CA"/>
    <w:rsid w:val="008302F1"/>
    <w:rsid w:val="00830CD4"/>
    <w:rsid w:val="008320F2"/>
    <w:rsid w:val="0084120E"/>
    <w:rsid w:val="00841CC9"/>
    <w:rsid w:val="00851281"/>
    <w:rsid w:val="00861F3B"/>
    <w:rsid w:val="00863F68"/>
    <w:rsid w:val="00864434"/>
    <w:rsid w:val="00864DAF"/>
    <w:rsid w:val="00864FBC"/>
    <w:rsid w:val="008657CD"/>
    <w:rsid w:val="00865A85"/>
    <w:rsid w:val="00867299"/>
    <w:rsid w:val="00872928"/>
    <w:rsid w:val="00872DE3"/>
    <w:rsid w:val="00873540"/>
    <w:rsid w:val="00874E07"/>
    <w:rsid w:val="00874ECC"/>
    <w:rsid w:val="00875BB4"/>
    <w:rsid w:val="00877A96"/>
    <w:rsid w:val="008820E2"/>
    <w:rsid w:val="00883AE2"/>
    <w:rsid w:val="0088637A"/>
    <w:rsid w:val="00891B17"/>
    <w:rsid w:val="00893EFC"/>
    <w:rsid w:val="0089623D"/>
    <w:rsid w:val="00897049"/>
    <w:rsid w:val="008A1ED6"/>
    <w:rsid w:val="008A3AEB"/>
    <w:rsid w:val="008A43AB"/>
    <w:rsid w:val="008B63EE"/>
    <w:rsid w:val="008B6A67"/>
    <w:rsid w:val="008C3481"/>
    <w:rsid w:val="008C3846"/>
    <w:rsid w:val="008C3AA4"/>
    <w:rsid w:val="008C4562"/>
    <w:rsid w:val="008C76EE"/>
    <w:rsid w:val="008C7DBD"/>
    <w:rsid w:val="008D0B28"/>
    <w:rsid w:val="008D0CBE"/>
    <w:rsid w:val="008D57BC"/>
    <w:rsid w:val="008D693E"/>
    <w:rsid w:val="008D7A1B"/>
    <w:rsid w:val="008E4750"/>
    <w:rsid w:val="008E5ABC"/>
    <w:rsid w:val="008E6541"/>
    <w:rsid w:val="008E6FEF"/>
    <w:rsid w:val="008E7E4F"/>
    <w:rsid w:val="008F192A"/>
    <w:rsid w:val="008F2AA4"/>
    <w:rsid w:val="008F349C"/>
    <w:rsid w:val="008F4782"/>
    <w:rsid w:val="008F6EE8"/>
    <w:rsid w:val="008F7014"/>
    <w:rsid w:val="009035BB"/>
    <w:rsid w:val="0090506B"/>
    <w:rsid w:val="00906F31"/>
    <w:rsid w:val="0091022F"/>
    <w:rsid w:val="00911232"/>
    <w:rsid w:val="009135AD"/>
    <w:rsid w:val="009141C1"/>
    <w:rsid w:val="009146B9"/>
    <w:rsid w:val="00917E2F"/>
    <w:rsid w:val="00920CF4"/>
    <w:rsid w:val="00922DA5"/>
    <w:rsid w:val="00923887"/>
    <w:rsid w:val="009240C4"/>
    <w:rsid w:val="00931CB2"/>
    <w:rsid w:val="009328E4"/>
    <w:rsid w:val="009331F1"/>
    <w:rsid w:val="0094226C"/>
    <w:rsid w:val="009440FB"/>
    <w:rsid w:val="0095196A"/>
    <w:rsid w:val="009547A4"/>
    <w:rsid w:val="009575BC"/>
    <w:rsid w:val="00961C08"/>
    <w:rsid w:val="00961EF3"/>
    <w:rsid w:val="00962259"/>
    <w:rsid w:val="00962A65"/>
    <w:rsid w:val="00970FEF"/>
    <w:rsid w:val="009714BD"/>
    <w:rsid w:val="0097390B"/>
    <w:rsid w:val="009747B7"/>
    <w:rsid w:val="00976F1F"/>
    <w:rsid w:val="009803A0"/>
    <w:rsid w:val="00986A53"/>
    <w:rsid w:val="00986B80"/>
    <w:rsid w:val="00992038"/>
    <w:rsid w:val="00996E84"/>
    <w:rsid w:val="009A108D"/>
    <w:rsid w:val="009A30D7"/>
    <w:rsid w:val="009A697D"/>
    <w:rsid w:val="009A7E51"/>
    <w:rsid w:val="009B4065"/>
    <w:rsid w:val="009B4BC7"/>
    <w:rsid w:val="009B58FC"/>
    <w:rsid w:val="009B70CE"/>
    <w:rsid w:val="009C10EC"/>
    <w:rsid w:val="009C1F9F"/>
    <w:rsid w:val="009C221C"/>
    <w:rsid w:val="009C47CC"/>
    <w:rsid w:val="009D0C3E"/>
    <w:rsid w:val="009D1001"/>
    <w:rsid w:val="009D1735"/>
    <w:rsid w:val="009D1BE3"/>
    <w:rsid w:val="009D2DC1"/>
    <w:rsid w:val="009D39DC"/>
    <w:rsid w:val="009D601F"/>
    <w:rsid w:val="009D7B1B"/>
    <w:rsid w:val="009E0753"/>
    <w:rsid w:val="009E1984"/>
    <w:rsid w:val="009E396B"/>
    <w:rsid w:val="009E6380"/>
    <w:rsid w:val="009E6416"/>
    <w:rsid w:val="009E7FC9"/>
    <w:rsid w:val="009F3F6F"/>
    <w:rsid w:val="009F753F"/>
    <w:rsid w:val="00A014FC"/>
    <w:rsid w:val="00A03A37"/>
    <w:rsid w:val="00A07315"/>
    <w:rsid w:val="00A10F61"/>
    <w:rsid w:val="00A120AA"/>
    <w:rsid w:val="00A12AF8"/>
    <w:rsid w:val="00A12C59"/>
    <w:rsid w:val="00A12F68"/>
    <w:rsid w:val="00A14886"/>
    <w:rsid w:val="00A15308"/>
    <w:rsid w:val="00A17790"/>
    <w:rsid w:val="00A20CC9"/>
    <w:rsid w:val="00A237B7"/>
    <w:rsid w:val="00A23E7A"/>
    <w:rsid w:val="00A279C3"/>
    <w:rsid w:val="00A27C86"/>
    <w:rsid w:val="00A32626"/>
    <w:rsid w:val="00A33F3C"/>
    <w:rsid w:val="00A34D7B"/>
    <w:rsid w:val="00A41FB3"/>
    <w:rsid w:val="00A4652D"/>
    <w:rsid w:val="00A46BFB"/>
    <w:rsid w:val="00A533D5"/>
    <w:rsid w:val="00A5487A"/>
    <w:rsid w:val="00A54BC2"/>
    <w:rsid w:val="00A55FC8"/>
    <w:rsid w:val="00A56A2C"/>
    <w:rsid w:val="00A6016A"/>
    <w:rsid w:val="00A66B13"/>
    <w:rsid w:val="00A67A26"/>
    <w:rsid w:val="00A70733"/>
    <w:rsid w:val="00A7101B"/>
    <w:rsid w:val="00A714B2"/>
    <w:rsid w:val="00A715F9"/>
    <w:rsid w:val="00A723EC"/>
    <w:rsid w:val="00A72D2F"/>
    <w:rsid w:val="00A7385F"/>
    <w:rsid w:val="00A74C01"/>
    <w:rsid w:val="00A76273"/>
    <w:rsid w:val="00A76703"/>
    <w:rsid w:val="00A800BB"/>
    <w:rsid w:val="00A822D8"/>
    <w:rsid w:val="00A82ADF"/>
    <w:rsid w:val="00A82B88"/>
    <w:rsid w:val="00A830B6"/>
    <w:rsid w:val="00A83C78"/>
    <w:rsid w:val="00A9150F"/>
    <w:rsid w:val="00A9398B"/>
    <w:rsid w:val="00A940A1"/>
    <w:rsid w:val="00A955BB"/>
    <w:rsid w:val="00A955BF"/>
    <w:rsid w:val="00A9713B"/>
    <w:rsid w:val="00A97244"/>
    <w:rsid w:val="00AA0EEC"/>
    <w:rsid w:val="00AA3B0F"/>
    <w:rsid w:val="00AA5EA2"/>
    <w:rsid w:val="00AA67B6"/>
    <w:rsid w:val="00AA6B28"/>
    <w:rsid w:val="00AB1151"/>
    <w:rsid w:val="00AB1905"/>
    <w:rsid w:val="00AB1CBF"/>
    <w:rsid w:val="00AB38BA"/>
    <w:rsid w:val="00AB5FE3"/>
    <w:rsid w:val="00AC2C22"/>
    <w:rsid w:val="00AC2D0D"/>
    <w:rsid w:val="00AC5B74"/>
    <w:rsid w:val="00AC7076"/>
    <w:rsid w:val="00AD00FC"/>
    <w:rsid w:val="00AD0DE9"/>
    <w:rsid w:val="00AD18D0"/>
    <w:rsid w:val="00AD6DF1"/>
    <w:rsid w:val="00AD76BE"/>
    <w:rsid w:val="00AE5FE2"/>
    <w:rsid w:val="00AF11A9"/>
    <w:rsid w:val="00AF1508"/>
    <w:rsid w:val="00AF2498"/>
    <w:rsid w:val="00AF5BC1"/>
    <w:rsid w:val="00AF5EB2"/>
    <w:rsid w:val="00AF67D1"/>
    <w:rsid w:val="00B03526"/>
    <w:rsid w:val="00B0717D"/>
    <w:rsid w:val="00B147B8"/>
    <w:rsid w:val="00B16B4B"/>
    <w:rsid w:val="00B21DDB"/>
    <w:rsid w:val="00B224D4"/>
    <w:rsid w:val="00B2463B"/>
    <w:rsid w:val="00B250B2"/>
    <w:rsid w:val="00B278F2"/>
    <w:rsid w:val="00B3371C"/>
    <w:rsid w:val="00B349CB"/>
    <w:rsid w:val="00B357C9"/>
    <w:rsid w:val="00B3621E"/>
    <w:rsid w:val="00B4533E"/>
    <w:rsid w:val="00B47703"/>
    <w:rsid w:val="00B50947"/>
    <w:rsid w:val="00B50B82"/>
    <w:rsid w:val="00B62B80"/>
    <w:rsid w:val="00B656D9"/>
    <w:rsid w:val="00B70DE7"/>
    <w:rsid w:val="00B71C76"/>
    <w:rsid w:val="00B73A96"/>
    <w:rsid w:val="00B746D9"/>
    <w:rsid w:val="00B74788"/>
    <w:rsid w:val="00B764E7"/>
    <w:rsid w:val="00B82367"/>
    <w:rsid w:val="00B851A8"/>
    <w:rsid w:val="00B851BD"/>
    <w:rsid w:val="00B911D8"/>
    <w:rsid w:val="00B921CD"/>
    <w:rsid w:val="00B96E0F"/>
    <w:rsid w:val="00B97C82"/>
    <w:rsid w:val="00BA09FD"/>
    <w:rsid w:val="00BA17B1"/>
    <w:rsid w:val="00BC3D73"/>
    <w:rsid w:val="00BC633E"/>
    <w:rsid w:val="00BC74F5"/>
    <w:rsid w:val="00BD34B8"/>
    <w:rsid w:val="00BD607A"/>
    <w:rsid w:val="00BE0B57"/>
    <w:rsid w:val="00BE1E01"/>
    <w:rsid w:val="00BF2E93"/>
    <w:rsid w:val="00BF3E15"/>
    <w:rsid w:val="00BF4728"/>
    <w:rsid w:val="00BF49F3"/>
    <w:rsid w:val="00C04030"/>
    <w:rsid w:val="00C104EA"/>
    <w:rsid w:val="00C15E69"/>
    <w:rsid w:val="00C15E7D"/>
    <w:rsid w:val="00C217F1"/>
    <w:rsid w:val="00C26778"/>
    <w:rsid w:val="00C30562"/>
    <w:rsid w:val="00C34730"/>
    <w:rsid w:val="00C3772F"/>
    <w:rsid w:val="00C40AB4"/>
    <w:rsid w:val="00C42363"/>
    <w:rsid w:val="00C4380F"/>
    <w:rsid w:val="00C46030"/>
    <w:rsid w:val="00C464BA"/>
    <w:rsid w:val="00C5040E"/>
    <w:rsid w:val="00C60213"/>
    <w:rsid w:val="00C617A5"/>
    <w:rsid w:val="00C62C37"/>
    <w:rsid w:val="00C67FDF"/>
    <w:rsid w:val="00C72DB8"/>
    <w:rsid w:val="00C75748"/>
    <w:rsid w:val="00C75D67"/>
    <w:rsid w:val="00C77771"/>
    <w:rsid w:val="00C817AF"/>
    <w:rsid w:val="00C90F17"/>
    <w:rsid w:val="00C9211C"/>
    <w:rsid w:val="00C96A70"/>
    <w:rsid w:val="00C971F9"/>
    <w:rsid w:val="00CA0343"/>
    <w:rsid w:val="00CA0C1B"/>
    <w:rsid w:val="00CA15B8"/>
    <w:rsid w:val="00CA218B"/>
    <w:rsid w:val="00CA2814"/>
    <w:rsid w:val="00CA630C"/>
    <w:rsid w:val="00CA7396"/>
    <w:rsid w:val="00CA79F2"/>
    <w:rsid w:val="00CB0B54"/>
    <w:rsid w:val="00CB24C0"/>
    <w:rsid w:val="00CB6698"/>
    <w:rsid w:val="00CB7532"/>
    <w:rsid w:val="00CC406E"/>
    <w:rsid w:val="00CC5DEE"/>
    <w:rsid w:val="00CC684B"/>
    <w:rsid w:val="00CC7DBA"/>
    <w:rsid w:val="00CD1C74"/>
    <w:rsid w:val="00CD4471"/>
    <w:rsid w:val="00CD45B6"/>
    <w:rsid w:val="00CD51D2"/>
    <w:rsid w:val="00CD5D0D"/>
    <w:rsid w:val="00CD6CC8"/>
    <w:rsid w:val="00CE0CD7"/>
    <w:rsid w:val="00CE0CF8"/>
    <w:rsid w:val="00CE17AE"/>
    <w:rsid w:val="00CE3874"/>
    <w:rsid w:val="00CE39B3"/>
    <w:rsid w:val="00CE7C87"/>
    <w:rsid w:val="00CF0E52"/>
    <w:rsid w:val="00CF3FC3"/>
    <w:rsid w:val="00CF4950"/>
    <w:rsid w:val="00CF4AA9"/>
    <w:rsid w:val="00CF5AC6"/>
    <w:rsid w:val="00D0287C"/>
    <w:rsid w:val="00D03275"/>
    <w:rsid w:val="00D04056"/>
    <w:rsid w:val="00D04D47"/>
    <w:rsid w:val="00D05053"/>
    <w:rsid w:val="00D07C9A"/>
    <w:rsid w:val="00D110CE"/>
    <w:rsid w:val="00D11818"/>
    <w:rsid w:val="00D16C15"/>
    <w:rsid w:val="00D20D63"/>
    <w:rsid w:val="00D2146B"/>
    <w:rsid w:val="00D2360D"/>
    <w:rsid w:val="00D24AB3"/>
    <w:rsid w:val="00D26DAF"/>
    <w:rsid w:val="00D302A9"/>
    <w:rsid w:val="00D30EDC"/>
    <w:rsid w:val="00D30F27"/>
    <w:rsid w:val="00D31E09"/>
    <w:rsid w:val="00D3529D"/>
    <w:rsid w:val="00D36488"/>
    <w:rsid w:val="00D45BBB"/>
    <w:rsid w:val="00D46B17"/>
    <w:rsid w:val="00D46FAD"/>
    <w:rsid w:val="00D55ED2"/>
    <w:rsid w:val="00D562EF"/>
    <w:rsid w:val="00D579D1"/>
    <w:rsid w:val="00D614E1"/>
    <w:rsid w:val="00D62CCC"/>
    <w:rsid w:val="00D676D1"/>
    <w:rsid w:val="00D77DE9"/>
    <w:rsid w:val="00D8062E"/>
    <w:rsid w:val="00D82EE2"/>
    <w:rsid w:val="00D8345A"/>
    <w:rsid w:val="00D83A24"/>
    <w:rsid w:val="00D8587B"/>
    <w:rsid w:val="00D87A4B"/>
    <w:rsid w:val="00D91A64"/>
    <w:rsid w:val="00D94A76"/>
    <w:rsid w:val="00DA30C5"/>
    <w:rsid w:val="00DA330E"/>
    <w:rsid w:val="00DA3DFF"/>
    <w:rsid w:val="00DA557F"/>
    <w:rsid w:val="00DB1D52"/>
    <w:rsid w:val="00DB7307"/>
    <w:rsid w:val="00DC0124"/>
    <w:rsid w:val="00DC09CA"/>
    <w:rsid w:val="00DC1B50"/>
    <w:rsid w:val="00DC324B"/>
    <w:rsid w:val="00DC5082"/>
    <w:rsid w:val="00DD0E10"/>
    <w:rsid w:val="00DD18F8"/>
    <w:rsid w:val="00DD1939"/>
    <w:rsid w:val="00DD1CFA"/>
    <w:rsid w:val="00DD3D86"/>
    <w:rsid w:val="00DD4856"/>
    <w:rsid w:val="00DD7A60"/>
    <w:rsid w:val="00DE0E67"/>
    <w:rsid w:val="00DE2F20"/>
    <w:rsid w:val="00DE6435"/>
    <w:rsid w:val="00DF4C8F"/>
    <w:rsid w:val="00DF5558"/>
    <w:rsid w:val="00E01472"/>
    <w:rsid w:val="00E02407"/>
    <w:rsid w:val="00E03DCD"/>
    <w:rsid w:val="00E05E03"/>
    <w:rsid w:val="00E06E6E"/>
    <w:rsid w:val="00E0719A"/>
    <w:rsid w:val="00E116FB"/>
    <w:rsid w:val="00E125D7"/>
    <w:rsid w:val="00E12EF5"/>
    <w:rsid w:val="00E1369D"/>
    <w:rsid w:val="00E17668"/>
    <w:rsid w:val="00E23917"/>
    <w:rsid w:val="00E25DCB"/>
    <w:rsid w:val="00E30EFD"/>
    <w:rsid w:val="00E34799"/>
    <w:rsid w:val="00E351BB"/>
    <w:rsid w:val="00E368DF"/>
    <w:rsid w:val="00E36DF4"/>
    <w:rsid w:val="00E37325"/>
    <w:rsid w:val="00E40FAF"/>
    <w:rsid w:val="00E436E7"/>
    <w:rsid w:val="00E4633A"/>
    <w:rsid w:val="00E51445"/>
    <w:rsid w:val="00E548DE"/>
    <w:rsid w:val="00E56772"/>
    <w:rsid w:val="00E567AF"/>
    <w:rsid w:val="00E57F3B"/>
    <w:rsid w:val="00E64879"/>
    <w:rsid w:val="00E700FB"/>
    <w:rsid w:val="00E7468B"/>
    <w:rsid w:val="00E75691"/>
    <w:rsid w:val="00E775A9"/>
    <w:rsid w:val="00E77C74"/>
    <w:rsid w:val="00E826AE"/>
    <w:rsid w:val="00E84EE6"/>
    <w:rsid w:val="00E85954"/>
    <w:rsid w:val="00E95ACA"/>
    <w:rsid w:val="00E95DDB"/>
    <w:rsid w:val="00EA1EA5"/>
    <w:rsid w:val="00EA39CF"/>
    <w:rsid w:val="00EA63D2"/>
    <w:rsid w:val="00EB1B91"/>
    <w:rsid w:val="00EB3A8F"/>
    <w:rsid w:val="00EC2069"/>
    <w:rsid w:val="00EC236B"/>
    <w:rsid w:val="00ED3B8F"/>
    <w:rsid w:val="00ED487E"/>
    <w:rsid w:val="00ED7F3E"/>
    <w:rsid w:val="00EE1E45"/>
    <w:rsid w:val="00EE22B9"/>
    <w:rsid w:val="00EE3E61"/>
    <w:rsid w:val="00EE58DC"/>
    <w:rsid w:val="00EE6DA5"/>
    <w:rsid w:val="00EF09D1"/>
    <w:rsid w:val="00EF29EA"/>
    <w:rsid w:val="00EF6223"/>
    <w:rsid w:val="00EF7FD5"/>
    <w:rsid w:val="00F002EC"/>
    <w:rsid w:val="00F028D2"/>
    <w:rsid w:val="00F043A7"/>
    <w:rsid w:val="00F074E2"/>
    <w:rsid w:val="00F07528"/>
    <w:rsid w:val="00F12286"/>
    <w:rsid w:val="00F156FC"/>
    <w:rsid w:val="00F16557"/>
    <w:rsid w:val="00F17547"/>
    <w:rsid w:val="00F22EB1"/>
    <w:rsid w:val="00F23AEE"/>
    <w:rsid w:val="00F27844"/>
    <w:rsid w:val="00F35ED1"/>
    <w:rsid w:val="00F37BA8"/>
    <w:rsid w:val="00F42645"/>
    <w:rsid w:val="00F42AAE"/>
    <w:rsid w:val="00F45D7E"/>
    <w:rsid w:val="00F5112D"/>
    <w:rsid w:val="00F532A6"/>
    <w:rsid w:val="00F557E4"/>
    <w:rsid w:val="00F562CD"/>
    <w:rsid w:val="00F565E5"/>
    <w:rsid w:val="00F5746D"/>
    <w:rsid w:val="00F6285C"/>
    <w:rsid w:val="00F62FCD"/>
    <w:rsid w:val="00F6349F"/>
    <w:rsid w:val="00F64BDF"/>
    <w:rsid w:val="00F72EBB"/>
    <w:rsid w:val="00F7364C"/>
    <w:rsid w:val="00F747C6"/>
    <w:rsid w:val="00F74AC4"/>
    <w:rsid w:val="00F74C3D"/>
    <w:rsid w:val="00F7518E"/>
    <w:rsid w:val="00F754FE"/>
    <w:rsid w:val="00F7551F"/>
    <w:rsid w:val="00F815AC"/>
    <w:rsid w:val="00F85908"/>
    <w:rsid w:val="00F85E3F"/>
    <w:rsid w:val="00F90638"/>
    <w:rsid w:val="00F95AC2"/>
    <w:rsid w:val="00FA0590"/>
    <w:rsid w:val="00FA46B6"/>
    <w:rsid w:val="00FB0FB6"/>
    <w:rsid w:val="00FB3FF3"/>
    <w:rsid w:val="00FB635E"/>
    <w:rsid w:val="00FC0E47"/>
    <w:rsid w:val="00FC32AD"/>
    <w:rsid w:val="00FC337F"/>
    <w:rsid w:val="00FC3C75"/>
    <w:rsid w:val="00FD4EB7"/>
    <w:rsid w:val="00FD6545"/>
    <w:rsid w:val="00FE0013"/>
    <w:rsid w:val="00FE206E"/>
    <w:rsid w:val="00FE24BC"/>
    <w:rsid w:val="00FE2FC6"/>
    <w:rsid w:val="00FE3484"/>
    <w:rsid w:val="00FE5F3E"/>
    <w:rsid w:val="00FE7339"/>
    <w:rsid w:val="00FF20B9"/>
    <w:rsid w:val="00FF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0CF504"/>
  <w15:chartTrackingRefBased/>
  <w15:docId w15:val="{9312C9D3-E6C5-47CA-878E-B43A80D89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B75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55E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806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562C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562C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302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E40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4E40C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E40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4E40C9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4B75FE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D55E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D8062E"/>
    <w:rPr>
      <w:b/>
      <w:bCs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2B18E8"/>
    <w:rPr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2B18E8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F156FC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F156FC"/>
    <w:pPr>
      <w:jc w:val="left"/>
    </w:pPr>
  </w:style>
  <w:style w:type="character" w:customStyle="1" w:styleId="ac">
    <w:name w:val="批注文字字符"/>
    <w:basedOn w:val="a0"/>
    <w:link w:val="ab"/>
    <w:uiPriority w:val="99"/>
    <w:semiHidden/>
    <w:rsid w:val="00F156FC"/>
  </w:style>
  <w:style w:type="paragraph" w:styleId="ad">
    <w:name w:val="annotation subject"/>
    <w:basedOn w:val="ab"/>
    <w:next w:val="ab"/>
    <w:link w:val="ae"/>
    <w:uiPriority w:val="99"/>
    <w:semiHidden/>
    <w:unhideWhenUsed/>
    <w:rsid w:val="00F156FC"/>
    <w:rPr>
      <w:b/>
      <w:bCs/>
    </w:rPr>
  </w:style>
  <w:style w:type="character" w:customStyle="1" w:styleId="ae">
    <w:name w:val="批注主题字符"/>
    <w:basedOn w:val="ac"/>
    <w:link w:val="ad"/>
    <w:uiPriority w:val="99"/>
    <w:semiHidden/>
    <w:rsid w:val="00F156FC"/>
    <w:rPr>
      <w:b/>
      <w:bCs/>
    </w:rPr>
  </w:style>
  <w:style w:type="table" w:styleId="af">
    <w:name w:val="Table Grid"/>
    <w:basedOn w:val="a1"/>
    <w:uiPriority w:val="39"/>
    <w:rsid w:val="00CF5A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TOC Heading"/>
    <w:basedOn w:val="1"/>
    <w:next w:val="a"/>
    <w:uiPriority w:val="39"/>
    <w:unhideWhenUsed/>
    <w:qFormat/>
    <w:rsid w:val="00F5746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5746D"/>
  </w:style>
  <w:style w:type="paragraph" w:styleId="21">
    <w:name w:val="toc 2"/>
    <w:basedOn w:val="a"/>
    <w:next w:val="a"/>
    <w:autoRedefine/>
    <w:uiPriority w:val="39"/>
    <w:unhideWhenUsed/>
    <w:rsid w:val="00F5746D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F5746D"/>
    <w:pPr>
      <w:ind w:leftChars="400" w:left="840"/>
    </w:pPr>
  </w:style>
  <w:style w:type="character" w:styleId="af1">
    <w:name w:val="Hyperlink"/>
    <w:basedOn w:val="a0"/>
    <w:uiPriority w:val="99"/>
    <w:unhideWhenUsed/>
    <w:rsid w:val="00F5746D"/>
    <w:rPr>
      <w:color w:val="0563C1" w:themeColor="hyperlink"/>
      <w:u w:val="single"/>
    </w:rPr>
  </w:style>
  <w:style w:type="character" w:customStyle="1" w:styleId="40">
    <w:name w:val="标题 4字符"/>
    <w:basedOn w:val="a0"/>
    <w:link w:val="4"/>
    <w:uiPriority w:val="9"/>
    <w:rsid w:val="00F562C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F562CD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microsoft.com/office/2011/relationships/people" Target="peop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microsoft.com/office/2011/relationships/commentsExtended" Target="commentsExtended.xml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7D194-D9C0-294C-9C59-1DEF3093C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11</Pages>
  <Words>790</Words>
  <Characters>4504</Characters>
  <Application>Microsoft Macintosh Word</Application>
  <DocSecurity>0</DocSecurity>
  <Lines>37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 s</dc:creator>
  <cp:keywords/>
  <dc:description/>
  <cp:lastModifiedBy>1026</cp:lastModifiedBy>
  <cp:revision>1837</cp:revision>
  <dcterms:created xsi:type="dcterms:W3CDTF">2017-05-14T13:37:00Z</dcterms:created>
  <dcterms:modified xsi:type="dcterms:W3CDTF">2017-05-23T07:57:00Z</dcterms:modified>
</cp:coreProperties>
</file>